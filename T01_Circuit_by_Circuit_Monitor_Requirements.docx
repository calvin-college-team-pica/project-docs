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6C7" w:rsidRPr="001636C7" w:rsidRDefault="005A5C6A" w:rsidP="001636C7">
      <w:pPr>
        <w:numPr>
          <w:ins w:id="0" w:author="Kendrick Wiersma" w:date="2010-10-24T22:58:00Z"/>
        </w:numPr>
        <w:spacing w:after="0" w:line="360" w:lineRule="auto"/>
        <w:rPr>
          <w:ins w:id="1" w:author="Kendrick Wiersma" w:date="2010-10-24T22:59:00Z"/>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Circuit</w:t>
      </w:r>
      <w:ins w:id="2" w:author="Kendrick Wiersma" w:date="2010-10-24T22:51:00Z">
        <w:r w:rsidR="001636C7" w:rsidRPr="001636C7">
          <w:rPr>
            <w:rFonts w:ascii="Times New Roman" w:eastAsia="Times New Roman" w:hAnsi="Times New Roman" w:cs="Times New Roman"/>
            <w:color w:val="000000"/>
            <w:sz w:val="24"/>
            <w:szCs w:val="24"/>
          </w:rPr>
          <w:t>-</w:t>
        </w:r>
      </w:ins>
      <w:r w:rsidRPr="001636C7">
        <w:rPr>
          <w:rFonts w:ascii="Times New Roman" w:eastAsia="Times New Roman" w:hAnsi="Times New Roman" w:cs="Times New Roman"/>
          <w:color w:val="000000"/>
          <w:sz w:val="24"/>
          <w:szCs w:val="24"/>
        </w:rPr>
        <w:t>by</w:t>
      </w:r>
      <w:ins w:id="3" w:author="Kendrick Wiersma" w:date="2010-10-24T22:51:00Z">
        <w:r w:rsidR="001636C7" w:rsidRPr="001636C7">
          <w:rPr>
            <w:rFonts w:ascii="Times New Roman" w:eastAsia="Times New Roman" w:hAnsi="Times New Roman" w:cs="Times New Roman"/>
            <w:color w:val="000000"/>
            <w:sz w:val="24"/>
            <w:szCs w:val="24"/>
          </w:rPr>
          <w:t>-c</w:t>
        </w:r>
      </w:ins>
      <w:r w:rsidRPr="001636C7">
        <w:rPr>
          <w:rFonts w:ascii="Times New Roman" w:eastAsia="Times New Roman" w:hAnsi="Times New Roman" w:cs="Times New Roman"/>
          <w:color w:val="000000"/>
          <w:sz w:val="24"/>
          <w:szCs w:val="24"/>
        </w:rPr>
        <w:t xml:space="preserve">ircuit </w:t>
      </w:r>
      <w:commentRangeStart w:id="4"/>
      <w:ins w:id="5" w:author="Kendrick Wiersma" w:date="2010-10-24T22:51:00Z">
        <w:r w:rsidR="001636C7" w:rsidRPr="001636C7">
          <w:rPr>
            <w:rFonts w:ascii="Times New Roman" w:eastAsia="Times New Roman" w:hAnsi="Times New Roman" w:cs="Times New Roman"/>
            <w:color w:val="000000"/>
            <w:sz w:val="24"/>
            <w:szCs w:val="24"/>
          </w:rPr>
          <w:t>m</w:t>
        </w:r>
      </w:ins>
      <w:r w:rsidRPr="001636C7">
        <w:rPr>
          <w:rFonts w:ascii="Times New Roman" w:eastAsia="Times New Roman" w:hAnsi="Times New Roman" w:cs="Times New Roman"/>
          <w:color w:val="000000"/>
          <w:sz w:val="24"/>
          <w:szCs w:val="24"/>
        </w:rPr>
        <w:t>onitorin</w:t>
      </w:r>
      <w:ins w:id="6" w:author="Kendrick Wiersma" w:date="2010-10-24T22:59:00Z">
        <w:r w:rsidR="001636C7" w:rsidRPr="001636C7">
          <w:rPr>
            <w:rFonts w:ascii="Times New Roman" w:eastAsia="Times New Roman" w:hAnsi="Times New Roman" w:cs="Times New Roman"/>
            <w:color w:val="000000"/>
            <w:sz w:val="24"/>
            <w:szCs w:val="24"/>
          </w:rPr>
          <w:t>g</w:t>
        </w:r>
      </w:ins>
      <w:commentRangeEnd w:id="4"/>
      <w:ins w:id="7" w:author="Kendrick Wiersma" w:date="2010-10-24T23:22:00Z">
        <w:r w:rsidR="006A11AE">
          <w:rPr>
            <w:rStyle w:val="CommentReference"/>
            <w:vanish/>
          </w:rPr>
          <w:commentReference w:id="4"/>
        </w:r>
      </w:ins>
    </w:p>
    <w:p w:rsidR="005A5C6A" w:rsidRPr="001636C7" w:rsidRDefault="005A5C6A" w:rsidP="001636C7">
      <w:pPr>
        <w:pStyle w:val="ListParagraph"/>
        <w:numPr>
          <w:ilvl w:val="0"/>
          <w:numId w:val="1"/>
          <w:numberingChange w:id="8" w:author="Kendrick Wiersma" w:date="2010-10-24T23:17:00Z" w:original="%1:1:0:."/>
        </w:numPr>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Functional </w:t>
      </w:r>
      <w:ins w:id="9" w:author="Kendrick Wiersma" w:date="2010-10-24T22:51:00Z">
        <w:r w:rsidR="001636C7" w:rsidRPr="001636C7">
          <w:rPr>
            <w:rFonts w:ascii="Times New Roman" w:eastAsia="Times New Roman" w:hAnsi="Times New Roman" w:cs="Times New Roman"/>
            <w:color w:val="000000"/>
            <w:sz w:val="24"/>
            <w:szCs w:val="24"/>
          </w:rPr>
          <w:t>requirements</w:t>
        </w:r>
      </w:ins>
    </w:p>
    <w:p w:rsidR="005A5C6A" w:rsidRPr="001636C7" w:rsidRDefault="005A5C6A" w:rsidP="001636C7">
      <w:pPr>
        <w:pStyle w:val="ListParagraph"/>
        <w:numPr>
          <w:ilvl w:val="1"/>
          <w:numId w:val="1"/>
          <w:numberingChange w:id="10" w:author="Kendrick Wiersma" w:date="2010-10-24T23:17:00Z" w:original="%1:1:0:.%2:1:0:."/>
        </w:numPr>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be able to completely interrupt electrical circuits. </w:t>
      </w:r>
    </w:p>
    <w:p w:rsidR="005A5C6A" w:rsidRPr="001636C7" w:rsidRDefault="005A5C6A" w:rsidP="001636C7">
      <w:pPr>
        <w:pStyle w:val="ListParagraph"/>
        <w:numPr>
          <w:ilvl w:val="1"/>
          <w:numId w:val="1"/>
          <w:numberingChange w:id="11" w:author="Kendrick Wiersma" w:date="2010-10-24T23:17:00Z" w:original="%1:1:0:.%2:2:0:."/>
        </w:numPr>
        <w:spacing w:after="0" w:line="360" w:lineRule="auto"/>
        <w:rPr>
          <w:rFonts w:ascii="Times New Roman" w:eastAsia="Times New Roman" w:hAnsi="Times New Roman" w:cs="Times New Roman"/>
          <w:color w:val="000000"/>
          <w:sz w:val="24"/>
          <w:szCs w:val="24"/>
        </w:rPr>
      </w:pPr>
      <w:commentRangeStart w:id="12"/>
      <w:r w:rsidRPr="001636C7">
        <w:rPr>
          <w:rFonts w:ascii="Times New Roman" w:eastAsia="Times New Roman" w:hAnsi="Times New Roman" w:cs="Times New Roman"/>
          <w:color w:val="000000"/>
          <w:sz w:val="24"/>
          <w:szCs w:val="24"/>
        </w:rPr>
        <w:t>Shall be able to be controlled remotely</w:t>
      </w:r>
      <w:commentRangeEnd w:id="12"/>
      <w:r w:rsidR="001636C7">
        <w:rPr>
          <w:rStyle w:val="CommentReference"/>
          <w:vanish/>
        </w:rPr>
        <w:commentReference w:id="12"/>
      </w:r>
    </w:p>
    <w:p w:rsidR="00317248" w:rsidRPr="001636C7" w:rsidRDefault="005A5C6A" w:rsidP="001636C7">
      <w:pPr>
        <w:pStyle w:val="ListParagraph"/>
        <w:numPr>
          <w:ilvl w:val="1"/>
          <w:numId w:val="1"/>
          <w:numberingChange w:id="13" w:author="Kendrick Wiersma" w:date="2010-10-24T23:17:00Z" w:original="%1:1:0:.%2:3:0:."/>
        </w:numPr>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Shall provi</w:t>
      </w:r>
      <w:r w:rsidR="00C43D17" w:rsidRPr="001636C7">
        <w:rPr>
          <w:rFonts w:ascii="Times New Roman" w:eastAsia="Times New Roman" w:hAnsi="Times New Roman" w:cs="Times New Roman"/>
          <w:color w:val="000000"/>
          <w:sz w:val="24"/>
          <w:szCs w:val="24"/>
        </w:rPr>
        <w:t xml:space="preserve">de </w:t>
      </w:r>
      <w:r w:rsidR="001636C7" w:rsidRPr="001636C7">
        <w:rPr>
          <w:rFonts w:ascii="Times New Roman" w:eastAsia="Times New Roman" w:hAnsi="Times New Roman" w:cs="Times New Roman"/>
          <w:color w:val="000000"/>
          <w:sz w:val="24"/>
          <w:szCs w:val="24"/>
        </w:rPr>
        <w:t>two-</w:t>
      </w:r>
      <w:r w:rsidR="00C43D17" w:rsidRPr="001636C7">
        <w:rPr>
          <w:rFonts w:ascii="Times New Roman" w:eastAsia="Times New Roman" w:hAnsi="Times New Roman" w:cs="Times New Roman"/>
          <w:color w:val="000000"/>
          <w:sz w:val="24"/>
          <w:szCs w:val="24"/>
        </w:rPr>
        <w:t xml:space="preserve">way communications to the </w:t>
      </w:r>
      <w:ins w:id="14" w:author="Kendrick Wiersma" w:date="2010-10-24T22:54:00Z">
        <w:r w:rsidR="001636C7" w:rsidRPr="001636C7">
          <w:rPr>
            <w:rFonts w:ascii="Times New Roman" w:eastAsia="Times New Roman" w:hAnsi="Times New Roman" w:cs="Times New Roman"/>
            <w:color w:val="000000"/>
            <w:sz w:val="24"/>
            <w:szCs w:val="24"/>
          </w:rPr>
          <w:t>Master Control Unit (MCU)</w:t>
        </w:r>
      </w:ins>
    </w:p>
    <w:p w:rsidR="00317248" w:rsidRPr="006A11AE" w:rsidRDefault="00317248" w:rsidP="006A11AE">
      <w:pPr>
        <w:pStyle w:val="ListParagraph"/>
        <w:numPr>
          <w:ilvl w:val="1"/>
          <w:numId w:val="1"/>
          <w:numberingChange w:id="15" w:author="Kendrick Wiersma" w:date="2010-10-24T23:38:00Z" w:original="%1:1:0:.%2:4:0:."/>
        </w:numPr>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Shall</w:t>
      </w:r>
      <w:r w:rsidR="009F2A2E" w:rsidRPr="001636C7">
        <w:rPr>
          <w:rFonts w:ascii="Times New Roman" w:eastAsia="Times New Roman" w:hAnsi="Times New Roman" w:cs="Times New Roman"/>
          <w:color w:val="000000"/>
          <w:sz w:val="24"/>
          <w:szCs w:val="24"/>
        </w:rPr>
        <w:t xml:space="preserve"> </w:t>
      </w:r>
      <w:ins w:id="16" w:author="Kendrick Wiersma" w:date="2010-10-24T23:27:00Z">
        <w:r w:rsidR="006A11AE">
          <w:rPr>
            <w:rFonts w:ascii="Times New Roman" w:eastAsia="Times New Roman" w:hAnsi="Times New Roman" w:cs="Times New Roman"/>
            <w:color w:val="000000"/>
            <w:sz w:val="24"/>
            <w:szCs w:val="24"/>
          </w:rPr>
          <w:t xml:space="preserve">be powered </w:t>
        </w:r>
      </w:ins>
      <w:ins w:id="17" w:author="Kendrick Wiersma" w:date="2010-10-24T23:28:00Z">
        <w:r w:rsidR="006A11AE">
          <w:rPr>
            <w:rFonts w:ascii="Times New Roman" w:eastAsia="Times New Roman" w:hAnsi="Times New Roman" w:cs="Times New Roman"/>
            <w:color w:val="000000"/>
            <w:sz w:val="24"/>
            <w:szCs w:val="24"/>
          </w:rPr>
          <w:t>by</w:t>
        </w:r>
      </w:ins>
      <w:ins w:id="18" w:author="Kendrick Wiersma" w:date="2010-10-24T23:27:00Z">
        <w:r w:rsidR="006A11AE">
          <w:rPr>
            <w:rFonts w:ascii="Times New Roman" w:eastAsia="Times New Roman" w:hAnsi="Times New Roman" w:cs="Times New Roman"/>
            <w:color w:val="000000"/>
            <w:sz w:val="24"/>
            <w:szCs w:val="24"/>
          </w:rPr>
          <w:t xml:space="preserve"> line-voltage</w:t>
        </w:r>
      </w:ins>
      <w:del w:id="19" w:author="Kendrick Wiersma" w:date="2010-10-24T23:27:00Z">
        <w:r w:rsidR="009F2A2E" w:rsidRPr="006A11AE" w:rsidDel="006A11AE">
          <w:rPr>
            <w:rFonts w:ascii="Times New Roman" w:eastAsia="Times New Roman" w:hAnsi="Times New Roman" w:cs="Times New Roman"/>
            <w:color w:val="000000"/>
            <w:sz w:val="24"/>
            <w:szCs w:val="24"/>
          </w:rPr>
          <w:delText>have a power s</w:delText>
        </w:r>
      </w:del>
      <w:del w:id="20" w:author="Kendrick Wiersma" w:date="2010-10-24T23:28:00Z">
        <w:r w:rsidR="009F2A2E" w:rsidRPr="006A11AE" w:rsidDel="006A11AE">
          <w:rPr>
            <w:rFonts w:ascii="Times New Roman" w:eastAsia="Times New Roman" w:hAnsi="Times New Roman" w:cs="Times New Roman"/>
            <w:color w:val="000000"/>
            <w:sz w:val="24"/>
            <w:szCs w:val="24"/>
          </w:rPr>
          <w:delText>upply with an on/off switch of some kind</w:delText>
        </w:r>
      </w:del>
    </w:p>
    <w:p w:rsidR="005A5C6A" w:rsidRPr="001636C7" w:rsidRDefault="00317248" w:rsidP="00AE32AC">
      <w:pPr>
        <w:pStyle w:val="ListParagraph"/>
        <w:numPr>
          <w:ilvl w:val="1"/>
          <w:numId w:val="1"/>
          <w:numberingChange w:id="21" w:author="Kendrick Wiersma" w:date="2010-10-24T23:38:00Z" w:original="%1:1:0:.%2:5:0:."/>
        </w:numPr>
        <w:spacing w:after="0" w:line="360" w:lineRule="auto"/>
      </w:pPr>
      <w:del w:id="22" w:author="Kendrick Wiersma" w:date="2010-10-24T23:31:00Z">
        <w:r w:rsidRPr="001636C7" w:rsidDel="00AE32AC">
          <w:rPr>
            <w:rFonts w:ascii="Times New Roman" w:eastAsia="Times New Roman" w:hAnsi="Times New Roman" w:cs="Times New Roman"/>
            <w:color w:val="000000"/>
            <w:sz w:val="24"/>
            <w:szCs w:val="24"/>
          </w:rPr>
          <w:delText>Shall</w:delText>
        </w:r>
        <w:r w:rsidR="009F2A2E" w:rsidRPr="001636C7" w:rsidDel="00AE32AC">
          <w:rPr>
            <w:rFonts w:ascii="Times New Roman" w:eastAsia="Times New Roman" w:hAnsi="Times New Roman" w:cs="Times New Roman"/>
            <w:color w:val="000000"/>
            <w:sz w:val="24"/>
            <w:szCs w:val="24"/>
          </w:rPr>
          <w:delText xml:space="preserve"> have a fault detection in itself</w:delText>
        </w:r>
      </w:del>
      <w:r w:rsidR="009F2A2E" w:rsidRPr="001636C7">
        <w:rPr>
          <w:rFonts w:ascii="Times New Roman" w:eastAsia="Times New Roman" w:hAnsi="Times New Roman" w:cs="Times New Roman"/>
          <w:color w:val="000000"/>
          <w:sz w:val="24"/>
          <w:szCs w:val="24"/>
        </w:rPr>
        <w:t xml:space="preserve">Shall </w:t>
      </w:r>
      <w:del w:id="23" w:author="Kendrick Wiersma" w:date="2010-10-24T23:32:00Z">
        <w:r w:rsidR="009F2A2E" w:rsidRPr="001636C7" w:rsidDel="00AE32AC">
          <w:rPr>
            <w:rFonts w:ascii="Times New Roman" w:eastAsia="Times New Roman" w:hAnsi="Times New Roman" w:cs="Times New Roman"/>
            <w:color w:val="000000"/>
            <w:sz w:val="24"/>
            <w:szCs w:val="24"/>
          </w:rPr>
          <w:delText>have sensors with</w:delText>
        </w:r>
      </w:del>
      <w:ins w:id="24" w:author="Kendrick Wiersma" w:date="2010-10-24T23:32:00Z">
        <w:r w:rsidR="00AE32AC">
          <w:rPr>
            <w:rFonts w:ascii="Times New Roman" w:eastAsia="Times New Roman" w:hAnsi="Times New Roman" w:cs="Times New Roman"/>
            <w:color w:val="000000"/>
            <w:sz w:val="24"/>
            <w:szCs w:val="24"/>
          </w:rPr>
          <w:t>detect brownout conditions</w:t>
        </w:r>
      </w:ins>
      <w:del w:id="25" w:author="Kendrick Wiersma" w:date="2010-10-24T23:32:00Z">
        <w:r w:rsidR="009F2A2E" w:rsidRPr="001636C7" w:rsidDel="00AE32AC">
          <w:rPr>
            <w:rFonts w:ascii="Times New Roman" w:eastAsia="Times New Roman" w:hAnsi="Times New Roman" w:cs="Times New Roman"/>
            <w:color w:val="000000"/>
            <w:sz w:val="24"/>
            <w:szCs w:val="24"/>
          </w:rPr>
          <w:delText xml:space="preserve"> the capability of detecting brownout conditions</w:delText>
        </w:r>
      </w:del>
    </w:p>
    <w:p w:rsidR="00FD5C49" w:rsidRPr="001636C7" w:rsidRDefault="00317248" w:rsidP="00AE32AC">
      <w:pPr>
        <w:pStyle w:val="ListParagraph"/>
        <w:numPr>
          <w:ilvl w:val="1"/>
          <w:numId w:val="1"/>
          <w:numberingChange w:id="26" w:author="Kendrick Wiersma" w:date="2010-10-24T23:38:00Z" w:original="%1:1:0:.%2:6: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Shall</w:t>
      </w:r>
      <w:r w:rsidR="00FD5C49" w:rsidRPr="001636C7">
        <w:rPr>
          <w:rFonts w:ascii="Times New Roman" w:eastAsia="Times New Roman" w:hAnsi="Times New Roman" w:cs="Times New Roman"/>
          <w:color w:val="000000"/>
          <w:sz w:val="24"/>
          <w:szCs w:val="24"/>
        </w:rPr>
        <w:t xml:space="preserve"> </w:t>
      </w:r>
      <w:ins w:id="27" w:author="Kendrick Wiersma" w:date="2010-10-24T23:32:00Z">
        <w:r w:rsidR="00AE32AC">
          <w:rPr>
            <w:rFonts w:ascii="Times New Roman" w:eastAsia="Times New Roman" w:hAnsi="Times New Roman" w:cs="Times New Roman"/>
            <w:color w:val="000000"/>
            <w:sz w:val="24"/>
            <w:szCs w:val="24"/>
          </w:rPr>
          <w:t xml:space="preserve">configure itself upon </w:t>
        </w:r>
        <w:proofErr w:type="spellStart"/>
        <w:r w:rsidR="00AE32AC">
          <w:rPr>
            <w:rFonts w:ascii="Times New Roman" w:eastAsia="Times New Roman" w:hAnsi="Times New Roman" w:cs="Times New Roman"/>
            <w:color w:val="000000"/>
            <w:sz w:val="24"/>
            <w:szCs w:val="24"/>
          </w:rPr>
          <w:t>powerup</w:t>
        </w:r>
      </w:ins>
      <w:proofErr w:type="spellEnd"/>
      <w:del w:id="28" w:author="Kendrick Wiersma" w:date="2010-10-24T23:33:00Z">
        <w:r w:rsidR="00FD5C49" w:rsidRPr="001636C7" w:rsidDel="00AE32AC">
          <w:rPr>
            <w:rFonts w:ascii="Times New Roman" w:eastAsia="Times New Roman" w:hAnsi="Times New Roman" w:cs="Times New Roman"/>
            <w:color w:val="000000"/>
            <w:sz w:val="24"/>
            <w:szCs w:val="24"/>
          </w:rPr>
          <w:delText>program configuration of monitors</w:delText>
        </w:r>
      </w:del>
    </w:p>
    <w:p w:rsidR="00317248" w:rsidRPr="001636C7" w:rsidRDefault="00317248" w:rsidP="00AE32AC">
      <w:pPr>
        <w:pStyle w:val="ListParagraph"/>
        <w:numPr>
          <w:ilvl w:val="1"/>
          <w:numId w:val="1"/>
          <w:numberingChange w:id="29" w:author="Kendrick Wiersma" w:date="2010-10-24T23:38:00Z" w:original="%1:1:0:.%2:7: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temporarily store </w:t>
      </w:r>
      <w:del w:id="30" w:author="Kendrick Wiersma" w:date="2010-10-24T23:34:00Z">
        <w:r w:rsidRPr="001636C7" w:rsidDel="00AE32AC">
          <w:rPr>
            <w:rFonts w:ascii="Times New Roman" w:eastAsia="Times New Roman" w:hAnsi="Times New Roman" w:cs="Times New Roman"/>
            <w:color w:val="000000"/>
            <w:sz w:val="24"/>
            <w:szCs w:val="24"/>
          </w:rPr>
          <w:delText>the received information</w:delText>
        </w:r>
      </w:del>
      <w:ins w:id="31" w:author="Kendrick Wiersma" w:date="2010-10-24T23:34:00Z">
        <w:r w:rsidR="00AE32AC">
          <w:rPr>
            <w:rFonts w:ascii="Times New Roman" w:eastAsia="Times New Roman" w:hAnsi="Times New Roman" w:cs="Times New Roman"/>
            <w:color w:val="000000"/>
            <w:sz w:val="24"/>
            <w:szCs w:val="24"/>
          </w:rPr>
          <w:t>gathered information</w:t>
        </w:r>
      </w:ins>
    </w:p>
    <w:p w:rsidR="00317248" w:rsidRDefault="00317248" w:rsidP="00AE32AC">
      <w:pPr>
        <w:pStyle w:val="ListParagraph"/>
        <w:numPr>
          <w:ilvl w:val="1"/>
          <w:numId w:val="1"/>
          <w:numberingChange w:id="32" w:author="Kendrick Wiersma" w:date="2010-10-24T23:38:00Z" w:original="%1:1:0:.%2:8: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package the information received for transmission </w:t>
      </w:r>
      <w:ins w:id="33" w:author="Kendrick Wiersma" w:date="2010-10-24T23:34:00Z">
        <w:r w:rsidR="00AE32AC">
          <w:rPr>
            <w:rFonts w:ascii="Times New Roman" w:eastAsia="Times New Roman" w:hAnsi="Times New Roman" w:cs="Times New Roman"/>
            <w:color w:val="000000"/>
            <w:sz w:val="24"/>
            <w:szCs w:val="24"/>
          </w:rPr>
          <w:t>over</w:t>
        </w:r>
      </w:ins>
      <w:del w:id="34" w:author="Kendrick Wiersma" w:date="2010-10-24T23:34:00Z">
        <w:r w:rsidRPr="001636C7" w:rsidDel="00AE32AC">
          <w:rPr>
            <w:rFonts w:ascii="Times New Roman" w:eastAsia="Times New Roman" w:hAnsi="Times New Roman" w:cs="Times New Roman"/>
            <w:color w:val="000000"/>
            <w:sz w:val="24"/>
            <w:szCs w:val="24"/>
          </w:rPr>
          <w:delText>through</w:delText>
        </w:r>
      </w:del>
      <w:r w:rsidRPr="001636C7">
        <w:rPr>
          <w:rFonts w:ascii="Times New Roman" w:eastAsia="Times New Roman" w:hAnsi="Times New Roman" w:cs="Times New Roman"/>
          <w:color w:val="000000"/>
          <w:sz w:val="24"/>
          <w:szCs w:val="24"/>
        </w:rPr>
        <w:t xml:space="preserve"> </w:t>
      </w:r>
      <w:proofErr w:type="spellStart"/>
      <w:ins w:id="35" w:author="Kendrick Wiersma" w:date="2010-10-24T23:34:00Z">
        <w:r w:rsidR="00AE32AC">
          <w:rPr>
            <w:rFonts w:ascii="Times New Roman" w:eastAsia="Times New Roman" w:hAnsi="Times New Roman" w:cs="Times New Roman"/>
            <w:color w:val="000000"/>
            <w:sz w:val="24"/>
            <w:szCs w:val="24"/>
          </w:rPr>
          <w:t>e</w:t>
        </w:r>
      </w:ins>
      <w:r w:rsidRPr="001636C7">
        <w:rPr>
          <w:rFonts w:ascii="Times New Roman" w:eastAsia="Times New Roman" w:hAnsi="Times New Roman" w:cs="Times New Roman"/>
          <w:color w:val="000000"/>
          <w:sz w:val="24"/>
          <w:szCs w:val="24"/>
        </w:rPr>
        <w:t>thernet</w:t>
      </w:r>
      <w:proofErr w:type="spellEnd"/>
      <w:ins w:id="36" w:author="Kendrick Wiersma" w:date="2010-10-24T23:34:00Z">
        <w:r w:rsidR="00AE32AC">
          <w:rPr>
            <w:rFonts w:ascii="Times New Roman" w:eastAsia="Times New Roman" w:hAnsi="Times New Roman" w:cs="Times New Roman"/>
            <w:color w:val="000000"/>
            <w:sz w:val="24"/>
            <w:szCs w:val="24"/>
          </w:rPr>
          <w:t xml:space="preserve"> link to MCU.</w:t>
        </w:r>
      </w:ins>
    </w:p>
    <w:p w:rsidR="00AE32AC" w:rsidRPr="00AE32AC" w:rsidRDefault="00AE32AC" w:rsidP="00AE32AC">
      <w:pPr>
        <w:pStyle w:val="ListParagraph"/>
        <w:numPr>
          <w:ilvl w:val="1"/>
          <w:numId w:val="1"/>
          <w:numberingChange w:id="37" w:author="Kendrick Wiersma" w:date="2010-10-24T23:38:00Z" w:original="%1:1:0:.%2:9:0:."/>
        </w:numPr>
        <w:rPr>
          <w:ins w:id="38" w:author="Kendrick Wiersma" w:date="2010-10-24T23:38:00Z"/>
          <w:rFonts w:ascii="Times New Roman" w:eastAsia="Times New Roman" w:hAnsi="Times New Roman" w:cs="Times New Roman"/>
          <w:color w:val="000000"/>
          <w:sz w:val="24"/>
          <w:szCs w:val="24"/>
        </w:rPr>
      </w:pPr>
      <w:ins w:id="39" w:author="Kendrick Wiersma" w:date="2010-10-24T23:38:00Z">
        <w:r w:rsidRPr="00AE32AC">
          <w:rPr>
            <w:rFonts w:ascii="Times New Roman" w:eastAsia="Times New Roman" w:hAnsi="Times New Roman" w:cs="Times New Roman"/>
            <w:color w:val="000000"/>
            <w:sz w:val="24"/>
            <w:szCs w:val="24"/>
          </w:rPr>
          <w:t>Shall have the capability of turning off one breaker at a time</w:t>
        </w:r>
      </w:ins>
    </w:p>
    <w:p w:rsidR="00C1472A" w:rsidRPr="001636C7" w:rsidRDefault="00C1472A" w:rsidP="001636C7">
      <w:pPr>
        <w:pStyle w:val="ListParagraph"/>
        <w:numPr>
          <w:ilvl w:val="1"/>
          <w:numId w:val="1"/>
          <w:numberingChange w:id="40" w:author="Kendrick Wiersma" w:date="2010-10-24T23:38:00Z" w:original="%1:1:0:.%2:10:0:."/>
        </w:numPr>
        <w:autoSpaceDE w:val="0"/>
        <w:autoSpaceDN w:val="0"/>
        <w:adjustRightInd w:val="0"/>
        <w:spacing w:after="0" w:line="360" w:lineRule="auto"/>
        <w:rPr>
          <w:rFonts w:ascii="Times New Roman" w:eastAsia="Times New Roman" w:hAnsi="Times New Roman" w:cs="Times New Roman"/>
          <w:color w:val="000000"/>
          <w:sz w:val="24"/>
          <w:szCs w:val="24"/>
        </w:rPr>
      </w:pPr>
      <w:commentRangeStart w:id="41"/>
      <w:r w:rsidRPr="001636C7">
        <w:rPr>
          <w:rFonts w:ascii="Times New Roman" w:eastAsia="Times New Roman" w:hAnsi="Times New Roman" w:cs="Times New Roman"/>
          <w:color w:val="000000"/>
          <w:sz w:val="24"/>
          <w:szCs w:val="24"/>
        </w:rPr>
        <w:t xml:space="preserve">The board shall have an ADE7763 </w:t>
      </w:r>
      <w:r w:rsidR="00DA383E" w:rsidRPr="001636C7">
        <w:rPr>
          <w:rFonts w:ascii="Times New Roman" w:eastAsia="Times New Roman" w:hAnsi="Times New Roman" w:cs="Times New Roman"/>
          <w:color w:val="000000"/>
          <w:sz w:val="24"/>
          <w:szCs w:val="24"/>
        </w:rPr>
        <w:t xml:space="preserve">current </w:t>
      </w:r>
      <w:r w:rsidRPr="001636C7">
        <w:rPr>
          <w:rFonts w:ascii="Times New Roman" w:eastAsia="Times New Roman" w:hAnsi="Times New Roman" w:cs="Times New Roman"/>
          <w:color w:val="000000"/>
          <w:sz w:val="24"/>
          <w:szCs w:val="24"/>
        </w:rPr>
        <w:t>sensor chip, which</w:t>
      </w:r>
    </w:p>
    <w:p w:rsidR="00C1472A" w:rsidRPr="001636C7" w:rsidRDefault="00C1472A" w:rsidP="001636C7">
      <w:pPr>
        <w:pStyle w:val="ListParagraph"/>
        <w:numPr>
          <w:ilvl w:val="2"/>
          <w:numId w:val="1"/>
          <w:numberingChange w:id="42" w:author="Kendrick Wiersma" w:date="2010-10-24T23:38:00Z" w:original="%1:1:0:.%2:10:0:.%3:1: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Shall detect a change in magnetic field caused be AC current</w:t>
      </w:r>
    </w:p>
    <w:p w:rsidR="00C1472A" w:rsidRPr="001636C7" w:rsidRDefault="00C1472A" w:rsidP="001636C7">
      <w:pPr>
        <w:pStyle w:val="ListParagraph"/>
        <w:numPr>
          <w:ilvl w:val="2"/>
          <w:numId w:val="1"/>
          <w:numberingChange w:id="43" w:author="Kendrick Wiersma" w:date="2010-10-24T23:38:00Z" w:original="%1:1:0:.%2:10:0:.%3:2: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w:t>
      </w:r>
      <w:r w:rsidR="00DA383E" w:rsidRPr="001636C7">
        <w:rPr>
          <w:rFonts w:ascii="Times New Roman" w:hAnsi="Times New Roman" w:cs="Times New Roman"/>
          <w:color w:val="000000"/>
          <w:sz w:val="24"/>
          <w:szCs w:val="24"/>
        </w:rPr>
        <w:t xml:space="preserve">determine the mutual inductance between the current-carrying conductor and the </w:t>
      </w:r>
      <w:proofErr w:type="spellStart"/>
      <w:r w:rsidR="00844E5F" w:rsidRPr="001636C7">
        <w:rPr>
          <w:rFonts w:ascii="Times New Roman" w:hAnsi="Times New Roman" w:cs="Times New Roman"/>
          <w:color w:val="000000"/>
          <w:sz w:val="24"/>
          <w:szCs w:val="24"/>
        </w:rPr>
        <w:t>di/dt</w:t>
      </w:r>
      <w:proofErr w:type="spellEnd"/>
      <w:r w:rsidR="00DA383E" w:rsidRPr="001636C7">
        <w:rPr>
          <w:rFonts w:ascii="Times New Roman" w:hAnsi="Times New Roman" w:cs="Times New Roman"/>
          <w:color w:val="000000"/>
          <w:sz w:val="24"/>
          <w:szCs w:val="24"/>
        </w:rPr>
        <w:t xml:space="preserve"> sensor.</w:t>
      </w:r>
    </w:p>
    <w:p w:rsidR="00DA383E" w:rsidRPr="001636C7" w:rsidRDefault="00DA383E" w:rsidP="001636C7">
      <w:pPr>
        <w:pStyle w:val="ListParagraph"/>
        <w:numPr>
          <w:ilvl w:val="2"/>
          <w:numId w:val="1"/>
          <w:numberingChange w:id="44" w:author="Kendrick Wiersma" w:date="2010-10-24T23:38:00Z" w:original="%1:1:0:.%2:10:0:.%3:3: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 xml:space="preserve">Shall have a current signal that must be recovered from the </w:t>
      </w:r>
      <w:proofErr w:type="spellStart"/>
      <w:r w:rsidR="00844E5F" w:rsidRPr="001636C7">
        <w:rPr>
          <w:rFonts w:ascii="Times New Roman" w:hAnsi="Times New Roman" w:cs="Times New Roman"/>
          <w:color w:val="000000"/>
          <w:sz w:val="24"/>
          <w:szCs w:val="24"/>
        </w:rPr>
        <w:t>di/dt</w:t>
      </w:r>
      <w:proofErr w:type="spellEnd"/>
      <w:r w:rsidR="00844E5F" w:rsidRPr="001636C7">
        <w:rPr>
          <w:rFonts w:ascii="Times New Roman" w:hAnsi="Times New Roman" w:cs="Times New Roman"/>
          <w:color w:val="000000"/>
          <w:sz w:val="24"/>
          <w:szCs w:val="24"/>
        </w:rPr>
        <w:t xml:space="preserve"> </w:t>
      </w:r>
      <w:r w:rsidRPr="001636C7">
        <w:rPr>
          <w:rFonts w:ascii="Times New Roman" w:hAnsi="Times New Roman" w:cs="Times New Roman"/>
          <w:color w:val="000000"/>
          <w:sz w:val="24"/>
          <w:szCs w:val="24"/>
        </w:rPr>
        <w:t>signal before it can be used by the board</w:t>
      </w:r>
    </w:p>
    <w:p w:rsidR="00DA383E" w:rsidRPr="001636C7" w:rsidRDefault="00DA383E" w:rsidP="001636C7">
      <w:pPr>
        <w:pStyle w:val="ListParagraph"/>
        <w:numPr>
          <w:ilvl w:val="2"/>
          <w:numId w:val="1"/>
          <w:numberingChange w:id="45" w:author="Kendrick Wiersma" w:date="2010-10-24T23:38:00Z" w:original="%1:1:0:.%2:10:0:.%3:4: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 xml:space="preserve">Shall use an integrator to </w:t>
      </w:r>
      <w:r w:rsidR="00844E5F" w:rsidRPr="001636C7">
        <w:rPr>
          <w:rFonts w:ascii="Times New Roman" w:hAnsi="Times New Roman" w:cs="Times New Roman"/>
          <w:color w:val="000000"/>
          <w:sz w:val="24"/>
          <w:szCs w:val="24"/>
        </w:rPr>
        <w:t>transform</w:t>
      </w:r>
      <w:r w:rsidRPr="001636C7">
        <w:rPr>
          <w:rFonts w:ascii="Times New Roman" w:hAnsi="Times New Roman" w:cs="Times New Roman"/>
          <w:color w:val="000000"/>
          <w:sz w:val="24"/>
          <w:szCs w:val="24"/>
        </w:rPr>
        <w:t xml:space="preserve"> the </w:t>
      </w:r>
      <w:r w:rsidR="00844E5F" w:rsidRPr="001636C7">
        <w:rPr>
          <w:rFonts w:ascii="Times New Roman" w:hAnsi="Times New Roman" w:cs="Times New Roman"/>
          <w:color w:val="000000"/>
          <w:sz w:val="24"/>
          <w:szCs w:val="24"/>
        </w:rPr>
        <w:t>current signal to the original form and will be off when the chip is powered on</w:t>
      </w:r>
    </w:p>
    <w:p w:rsidR="00844E5F" w:rsidRPr="001636C7" w:rsidRDefault="00844E5F" w:rsidP="001636C7">
      <w:pPr>
        <w:pStyle w:val="ListParagraph"/>
        <w:numPr>
          <w:ilvl w:val="2"/>
          <w:numId w:val="1"/>
          <w:numberingChange w:id="46" w:author="Kendrick Wiersma" w:date="2010-10-24T23:38:00Z" w:original="%1:1:0:.%2:10:0:.%3:5: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Shall contain a power supply monitor</w:t>
      </w:r>
    </w:p>
    <w:p w:rsidR="00844E5F" w:rsidRPr="001636C7" w:rsidRDefault="00844E5F" w:rsidP="001636C7">
      <w:pPr>
        <w:pStyle w:val="ListParagraph"/>
        <w:numPr>
          <w:ilvl w:val="2"/>
          <w:numId w:val="1"/>
          <w:numberingChange w:id="47" w:author="Kendrick Wiersma" w:date="2010-10-24T23:38:00Z" w:original="%1:1:0:.%2:10:0:.%3:6: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Shall be inactive when the power supply is less than 4 volts +/- 5%</w:t>
      </w:r>
    </w:p>
    <w:p w:rsidR="00844E5F" w:rsidRPr="001636C7" w:rsidRDefault="00844E5F" w:rsidP="001636C7">
      <w:pPr>
        <w:pStyle w:val="ListParagraph"/>
        <w:numPr>
          <w:ilvl w:val="2"/>
          <w:numId w:val="1"/>
          <w:numberingChange w:id="48" w:author="Kendrick Wiersma" w:date="2010-10-24T23:38:00Z" w:original="%1:1:0:.%2:10:0:.%3:7: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Shall prevent false triggering</w:t>
      </w:r>
    </w:p>
    <w:p w:rsidR="00844E5F" w:rsidRPr="001636C7" w:rsidRDefault="000A7D6F" w:rsidP="001636C7">
      <w:pPr>
        <w:pStyle w:val="ListParagraph"/>
        <w:numPr>
          <w:ilvl w:val="2"/>
          <w:numId w:val="1"/>
          <w:numberingChange w:id="49" w:author="Kendrick Wiersma" w:date="2010-10-24T23:38:00Z" w:original="%1:1:0:.%2:10:0:.%3:8: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Shall detect a loss of line voltage</w:t>
      </w:r>
    </w:p>
    <w:p w:rsidR="000A7D6F" w:rsidRPr="001636C7" w:rsidRDefault="000A7D6F" w:rsidP="001636C7">
      <w:pPr>
        <w:pStyle w:val="ListParagraph"/>
        <w:numPr>
          <w:ilvl w:val="2"/>
          <w:numId w:val="1"/>
          <w:numberingChange w:id="50" w:author="Kendrick Wiersma" w:date="2010-10-24T23:38:00Z" w:original="%1:1:0:.%2:10:0:.%3:9: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Shall detect when the voltage exceeds a certain value</w:t>
      </w:r>
    </w:p>
    <w:p w:rsidR="000A7D6F" w:rsidRPr="001636C7" w:rsidRDefault="000A7D6F" w:rsidP="001636C7">
      <w:pPr>
        <w:pStyle w:val="ListParagraph"/>
        <w:numPr>
          <w:ilvl w:val="2"/>
          <w:numId w:val="1"/>
          <w:numberingChange w:id="51" w:author="Kendrick Wiersma" w:date="2010-10-24T23:38:00Z" w:original="%1:1:0:.%2:10:0:.%3:10: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Shall detect when the current exceeds a certain value</w:t>
      </w:r>
    </w:p>
    <w:p w:rsidR="000A7D6F" w:rsidRPr="001636C7" w:rsidRDefault="000A7D6F" w:rsidP="001636C7">
      <w:pPr>
        <w:pStyle w:val="ListParagraph"/>
        <w:numPr>
          <w:ilvl w:val="2"/>
          <w:numId w:val="1"/>
          <w:numberingChange w:id="52" w:author="Kendrick Wiersma" w:date="2010-10-24T23:38:00Z" w:original="%1:1:0:.%2:10:0:.%3:11:0:."/>
        </w:numPr>
        <w:autoSpaceDE w:val="0"/>
        <w:autoSpaceDN w:val="0"/>
        <w:adjustRightInd w:val="0"/>
        <w:spacing w:after="0" w:line="360" w:lineRule="auto"/>
        <w:rPr>
          <w:rFonts w:ascii="Times New Roman" w:hAnsi="Times New Roman" w:cs="Times New Roman"/>
          <w:color w:val="000000"/>
          <w:sz w:val="24"/>
          <w:szCs w:val="24"/>
        </w:rPr>
      </w:pPr>
      <w:r w:rsidRPr="001636C7">
        <w:rPr>
          <w:rFonts w:ascii="Times New Roman" w:hAnsi="Times New Roman" w:cs="Times New Roman"/>
          <w:color w:val="000000"/>
          <w:sz w:val="24"/>
          <w:szCs w:val="24"/>
        </w:rPr>
        <w:t>Shall receive breaker status and set up flags or interrupts when needed</w:t>
      </w:r>
    </w:p>
    <w:p w:rsidR="009F2A2E" w:rsidRPr="00AE32AC" w:rsidRDefault="00CC09FB" w:rsidP="00AE32AC">
      <w:pPr>
        <w:pStyle w:val="ListParagraph"/>
        <w:numPr>
          <w:ilvl w:val="2"/>
          <w:numId w:val="1"/>
          <w:numberingChange w:id="53" w:author="Kendrick Wiersma" w:date="2010-10-24T23:38:00Z" w:original="%1:1:0:.%2:10:0:.%3:12: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hAnsi="Times New Roman" w:cs="Times New Roman"/>
          <w:color w:val="000000"/>
          <w:sz w:val="24"/>
          <w:szCs w:val="24"/>
        </w:rPr>
        <w:t>Shall calculate active power by low-pass filtering</w:t>
      </w:r>
      <w:commentRangeEnd w:id="41"/>
      <w:del w:id="54" w:author="Kendrick Wiersma" w:date="2010-10-24T23:38:00Z">
        <w:r w:rsidR="00AE32AC" w:rsidDel="00AE32AC">
          <w:rPr>
            <w:rStyle w:val="CommentReference"/>
            <w:vanish/>
          </w:rPr>
          <w:commentReference w:id="41"/>
        </w:r>
        <w:r w:rsidR="009F2A2E" w:rsidRPr="00AE32AC" w:rsidDel="00AE32AC">
          <w:rPr>
            <w:rFonts w:ascii="Times New Roman" w:eastAsia="Times New Roman" w:hAnsi="Times New Roman" w:cs="Times New Roman"/>
            <w:color w:val="000000"/>
            <w:sz w:val="24"/>
            <w:szCs w:val="24"/>
          </w:rPr>
          <w:delText>Shall have the capability of turning off one breaker at a time</w:delText>
        </w:r>
      </w:del>
    </w:p>
    <w:p w:rsidR="005A5C6A" w:rsidRPr="001636C7" w:rsidRDefault="005A5C6A" w:rsidP="001636C7">
      <w:pPr>
        <w:pStyle w:val="ListParagraph"/>
        <w:numPr>
          <w:ilvl w:val="0"/>
          <w:numId w:val="1"/>
          <w:numberingChange w:id="55" w:author="Kendrick Wiersma" w:date="2010-10-24T23:17:00Z" w:original="%1:2:0:."/>
        </w:numPr>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Behavioral Requirements</w:t>
      </w:r>
    </w:p>
    <w:p w:rsidR="005A5C6A" w:rsidRPr="001636C7" w:rsidRDefault="005A5C6A" w:rsidP="001636C7">
      <w:pPr>
        <w:pStyle w:val="ListParagraph"/>
        <w:numPr>
          <w:ilvl w:val="1"/>
          <w:numId w:val="1"/>
          <w:numberingChange w:id="56" w:author="Kendrick Wiersma" w:date="2010-10-24T23:17:00Z" w:original="%1:2:0:.%2:1:0:."/>
        </w:numPr>
        <w:autoSpaceDE w:val="0"/>
        <w:autoSpaceDN w:val="0"/>
        <w:adjustRightInd w:val="0"/>
        <w:spacing w:after="0" w:line="360" w:lineRule="auto"/>
        <w:rPr>
          <w:rFonts w:ascii="Times New Roman" w:hAnsi="Times New Roman" w:cs="Times New Roman"/>
          <w:sz w:val="24"/>
          <w:szCs w:val="24"/>
        </w:rPr>
      </w:pPr>
      <w:r w:rsidRPr="001636C7">
        <w:rPr>
          <w:rFonts w:ascii="Times New Roman" w:hAnsi="Times New Roman" w:cs="Times New Roman"/>
          <w:sz w:val="24"/>
          <w:szCs w:val="24"/>
        </w:rPr>
        <w:t>Shall</w:t>
      </w:r>
      <w:del w:id="57" w:author="Kendrick Wiersma" w:date="2010-10-24T23:39:00Z">
        <w:r w:rsidRPr="001636C7" w:rsidDel="00AE32AC">
          <w:rPr>
            <w:rFonts w:ascii="Times New Roman" w:hAnsi="Times New Roman" w:cs="Times New Roman"/>
            <w:sz w:val="24"/>
            <w:szCs w:val="24"/>
          </w:rPr>
          <w:delText xml:space="preserve"> use current to trip the breaker</w:delText>
        </w:r>
      </w:del>
      <w:ins w:id="58" w:author="Kendrick Wiersma" w:date="2010-10-24T23:39:00Z">
        <w:r w:rsidR="00AE32AC">
          <w:rPr>
            <w:rFonts w:ascii="Times New Roman" w:hAnsi="Times New Roman" w:cs="Times New Roman"/>
            <w:sz w:val="24"/>
            <w:szCs w:val="24"/>
          </w:rPr>
          <w:t xml:space="preserve"> interrupt service to a circuit when current exceeds a specified threshold.</w:t>
        </w:r>
      </w:ins>
    </w:p>
    <w:p w:rsidR="005A5C6A" w:rsidRPr="001636C7" w:rsidRDefault="005A5C6A" w:rsidP="001636C7">
      <w:pPr>
        <w:pStyle w:val="ListParagraph"/>
        <w:numPr>
          <w:ilvl w:val="1"/>
          <w:numId w:val="1"/>
          <w:numberingChange w:id="59" w:author="Kendrick Wiersma" w:date="2010-10-24T23:41:00Z" w:original="%1:2:0:.%2:2:0:."/>
        </w:numPr>
        <w:autoSpaceDE w:val="0"/>
        <w:autoSpaceDN w:val="0"/>
        <w:adjustRightInd w:val="0"/>
        <w:spacing w:after="0" w:line="360" w:lineRule="auto"/>
        <w:rPr>
          <w:rFonts w:ascii="Times New Roman" w:hAnsi="Times New Roman" w:cs="Times New Roman"/>
          <w:sz w:val="24"/>
          <w:szCs w:val="24"/>
        </w:rPr>
      </w:pPr>
      <w:commentRangeStart w:id="60"/>
      <w:r w:rsidRPr="001636C7">
        <w:rPr>
          <w:rFonts w:ascii="Times New Roman" w:hAnsi="Times New Roman" w:cs="Times New Roman"/>
          <w:sz w:val="24"/>
          <w:szCs w:val="24"/>
        </w:rPr>
        <w:t xml:space="preserve">Shall have different time delays based on the rating. </w:t>
      </w:r>
    </w:p>
    <w:commentRangeEnd w:id="60"/>
    <w:p w:rsidR="005A5C6A" w:rsidRPr="001636C7" w:rsidRDefault="00AE32AC" w:rsidP="001636C7">
      <w:pPr>
        <w:pStyle w:val="ListParagraph"/>
        <w:numPr>
          <w:ilvl w:val="1"/>
          <w:numId w:val="1"/>
          <w:numberingChange w:id="61" w:author="Kendrick Wiersma" w:date="2010-10-24T23:41:00Z" w:original="%1:2:0:.%2:3:0:."/>
        </w:numPr>
        <w:autoSpaceDE w:val="0"/>
        <w:autoSpaceDN w:val="0"/>
        <w:adjustRightInd w:val="0"/>
        <w:spacing w:after="0" w:line="360" w:lineRule="auto"/>
        <w:rPr>
          <w:rFonts w:ascii="Times New Roman" w:hAnsi="Times New Roman" w:cs="Times New Roman"/>
          <w:sz w:val="24"/>
          <w:szCs w:val="24"/>
        </w:rPr>
      </w:pPr>
      <w:r>
        <w:rPr>
          <w:rStyle w:val="CommentReference"/>
          <w:vanish/>
        </w:rPr>
        <w:commentReference w:id="60"/>
      </w:r>
      <w:r w:rsidR="005A5C6A" w:rsidRPr="001636C7">
        <w:rPr>
          <w:rFonts w:ascii="Times New Roman" w:hAnsi="Times New Roman" w:cs="Times New Roman"/>
          <w:sz w:val="24"/>
          <w:szCs w:val="24"/>
        </w:rPr>
        <w:t>Shall create a critical event in the event log when a part fails.</w:t>
      </w:r>
    </w:p>
    <w:p w:rsidR="00C43D17" w:rsidRPr="001636C7" w:rsidRDefault="00C43D17" w:rsidP="001636C7">
      <w:pPr>
        <w:pStyle w:val="ListParagraph"/>
        <w:numPr>
          <w:ilvl w:val="1"/>
          <w:numId w:val="1"/>
          <w:numberingChange w:id="62" w:author="Kendrick Wiersma" w:date="2010-10-24T23:41:00Z" w:original="%1:2:0:.%2:4:0:."/>
        </w:numPr>
        <w:autoSpaceDE w:val="0"/>
        <w:autoSpaceDN w:val="0"/>
        <w:adjustRightInd w:val="0"/>
        <w:spacing w:after="0" w:line="360" w:lineRule="auto"/>
        <w:rPr>
          <w:rFonts w:ascii="Times New Roman" w:hAnsi="Times New Roman" w:cs="Times New Roman"/>
          <w:sz w:val="24"/>
          <w:szCs w:val="24"/>
        </w:rPr>
      </w:pPr>
      <w:r w:rsidRPr="001636C7">
        <w:rPr>
          <w:rFonts w:ascii="Times New Roman" w:hAnsi="Times New Roman" w:cs="Times New Roman"/>
          <w:sz w:val="24"/>
          <w:szCs w:val="24"/>
        </w:rPr>
        <w:t xml:space="preserve">Shall monitor </w:t>
      </w:r>
      <w:ins w:id="63" w:author="Kendrick Wiersma" w:date="2010-10-24T23:06:00Z">
        <w:r w:rsidR="001636C7">
          <w:rPr>
            <w:rFonts w:ascii="Times New Roman" w:hAnsi="Times New Roman" w:cs="Times New Roman"/>
            <w:sz w:val="24"/>
            <w:szCs w:val="24"/>
          </w:rPr>
          <w:t>v</w:t>
        </w:r>
        <w:r w:rsidR="001636C7" w:rsidRPr="001636C7">
          <w:rPr>
            <w:rFonts w:ascii="Times New Roman" w:hAnsi="Times New Roman" w:cs="Times New Roman"/>
            <w:sz w:val="24"/>
            <w:szCs w:val="24"/>
          </w:rPr>
          <w:t xml:space="preserve">oltage </w:t>
        </w:r>
      </w:ins>
      <w:r w:rsidRPr="001636C7">
        <w:rPr>
          <w:rFonts w:ascii="Times New Roman" w:hAnsi="Times New Roman" w:cs="Times New Roman"/>
          <w:sz w:val="24"/>
          <w:szCs w:val="24"/>
        </w:rPr>
        <w:t>levels</w:t>
      </w:r>
      <w:ins w:id="64" w:author="Kendrick Wiersma" w:date="2010-10-24T23:56:00Z">
        <w:r w:rsidR="00EF5176">
          <w:rPr>
            <w:rFonts w:ascii="Times New Roman" w:hAnsi="Times New Roman" w:cs="Times New Roman"/>
            <w:sz w:val="24"/>
            <w:szCs w:val="24"/>
          </w:rPr>
          <w:t>.</w:t>
        </w:r>
      </w:ins>
    </w:p>
    <w:p w:rsidR="00C43D17" w:rsidRPr="001636C7" w:rsidRDefault="00C43D17" w:rsidP="001636C7">
      <w:pPr>
        <w:pStyle w:val="ListParagraph"/>
        <w:numPr>
          <w:ilvl w:val="1"/>
          <w:numId w:val="1"/>
          <w:numberingChange w:id="65" w:author="Kendrick Wiersma" w:date="2010-10-24T23:41:00Z" w:original="%1:2:0:.%2:5:0:."/>
        </w:numPr>
        <w:autoSpaceDE w:val="0"/>
        <w:autoSpaceDN w:val="0"/>
        <w:adjustRightInd w:val="0"/>
        <w:spacing w:after="0" w:line="360" w:lineRule="auto"/>
        <w:rPr>
          <w:rFonts w:ascii="Times New Roman" w:hAnsi="Times New Roman" w:cs="Times New Roman"/>
          <w:sz w:val="24"/>
          <w:szCs w:val="24"/>
        </w:rPr>
      </w:pPr>
      <w:r w:rsidRPr="001636C7">
        <w:rPr>
          <w:rFonts w:ascii="Times New Roman" w:hAnsi="Times New Roman" w:cs="Times New Roman"/>
          <w:sz w:val="24"/>
          <w:szCs w:val="24"/>
        </w:rPr>
        <w:t xml:space="preserve">Shall monitor </w:t>
      </w:r>
      <w:ins w:id="66" w:author="Kendrick Wiersma" w:date="2010-10-24T23:06:00Z">
        <w:r w:rsidR="001636C7">
          <w:rPr>
            <w:rFonts w:ascii="Times New Roman" w:hAnsi="Times New Roman" w:cs="Times New Roman"/>
            <w:sz w:val="24"/>
            <w:szCs w:val="24"/>
          </w:rPr>
          <w:t>c</w:t>
        </w:r>
        <w:r w:rsidR="001636C7" w:rsidRPr="001636C7">
          <w:rPr>
            <w:rFonts w:ascii="Times New Roman" w:hAnsi="Times New Roman" w:cs="Times New Roman"/>
            <w:sz w:val="24"/>
            <w:szCs w:val="24"/>
          </w:rPr>
          <w:t xml:space="preserve">urrent </w:t>
        </w:r>
        <w:r w:rsidR="001636C7">
          <w:rPr>
            <w:rFonts w:ascii="Times New Roman" w:hAnsi="Times New Roman" w:cs="Times New Roman"/>
            <w:sz w:val="24"/>
            <w:szCs w:val="24"/>
          </w:rPr>
          <w:t>f</w:t>
        </w:r>
      </w:ins>
      <w:r w:rsidRPr="001636C7">
        <w:rPr>
          <w:rFonts w:ascii="Times New Roman" w:hAnsi="Times New Roman" w:cs="Times New Roman"/>
          <w:sz w:val="24"/>
          <w:szCs w:val="24"/>
        </w:rPr>
        <w:t>low</w:t>
      </w:r>
      <w:ins w:id="67" w:author="Kendrick Wiersma" w:date="2010-10-24T23:56:00Z">
        <w:r w:rsidR="00EF5176">
          <w:rPr>
            <w:rFonts w:ascii="Times New Roman" w:hAnsi="Times New Roman" w:cs="Times New Roman"/>
            <w:sz w:val="24"/>
            <w:szCs w:val="24"/>
          </w:rPr>
          <w:t>.</w:t>
        </w:r>
      </w:ins>
    </w:p>
    <w:p w:rsidR="001636C7" w:rsidRPr="001636C7" w:rsidDel="001636C7" w:rsidRDefault="00C43D17" w:rsidP="001636C7">
      <w:pPr>
        <w:pStyle w:val="ListParagraph"/>
        <w:numPr>
          <w:ilvl w:val="1"/>
          <w:numId w:val="1"/>
          <w:numberingChange w:id="68" w:author="Kendrick Wiersma" w:date="2010-10-24T23:41:00Z" w:original="%1:2:0:.%2:6:0:."/>
        </w:numPr>
        <w:autoSpaceDE w:val="0"/>
        <w:autoSpaceDN w:val="0"/>
        <w:adjustRightInd w:val="0"/>
        <w:spacing w:after="0" w:line="360" w:lineRule="auto"/>
        <w:rPr>
          <w:ins w:id="69" w:author="Kendrick Wiersma" w:date="2010-10-24T23:07:00Z"/>
          <w:rFonts w:ascii="Times New Roman" w:hAnsi="Times New Roman" w:cs="Times New Roman"/>
          <w:sz w:val="24"/>
          <w:szCs w:val="24"/>
        </w:rPr>
      </w:pPr>
      <w:r w:rsidRPr="001636C7">
        <w:rPr>
          <w:rFonts w:ascii="Times New Roman" w:hAnsi="Times New Roman" w:cs="Times New Roman"/>
          <w:sz w:val="24"/>
          <w:szCs w:val="24"/>
        </w:rPr>
        <w:t xml:space="preserve">Shall monitor </w:t>
      </w:r>
      <w:del w:id="70" w:author="Kendrick Wiersma" w:date="2010-10-24T23:06:00Z">
        <w:r w:rsidRPr="001636C7" w:rsidDel="001636C7">
          <w:rPr>
            <w:rFonts w:ascii="Times New Roman" w:hAnsi="Times New Roman" w:cs="Times New Roman"/>
            <w:sz w:val="24"/>
            <w:szCs w:val="24"/>
          </w:rPr>
          <w:delText xml:space="preserve">Kilowatt </w:delText>
        </w:r>
      </w:del>
      <w:ins w:id="71" w:author="Kendrick Wiersma" w:date="2010-10-24T23:06:00Z">
        <w:r w:rsidR="001636C7">
          <w:rPr>
            <w:rFonts w:ascii="Times New Roman" w:hAnsi="Times New Roman" w:cs="Times New Roman"/>
            <w:sz w:val="24"/>
            <w:szCs w:val="24"/>
          </w:rPr>
          <w:t>k</w:t>
        </w:r>
        <w:r w:rsidR="001636C7" w:rsidRPr="001636C7">
          <w:rPr>
            <w:rFonts w:ascii="Times New Roman" w:hAnsi="Times New Roman" w:cs="Times New Roman"/>
            <w:sz w:val="24"/>
            <w:szCs w:val="24"/>
          </w:rPr>
          <w:t>ilowatt</w:t>
        </w:r>
        <w:r w:rsidR="001636C7">
          <w:rPr>
            <w:rFonts w:ascii="Times New Roman" w:hAnsi="Times New Roman" w:cs="Times New Roman"/>
            <w:sz w:val="24"/>
            <w:szCs w:val="24"/>
          </w:rPr>
          <w:t>-h</w:t>
        </w:r>
      </w:ins>
      <w:del w:id="72" w:author="Kendrick Wiersma" w:date="2010-10-24T23:06:00Z">
        <w:r w:rsidRPr="001636C7" w:rsidDel="001636C7">
          <w:rPr>
            <w:rFonts w:ascii="Times New Roman" w:hAnsi="Times New Roman" w:cs="Times New Roman"/>
            <w:sz w:val="24"/>
            <w:szCs w:val="24"/>
          </w:rPr>
          <w:delText>H</w:delText>
        </w:r>
      </w:del>
      <w:r w:rsidRPr="001636C7">
        <w:rPr>
          <w:rFonts w:ascii="Times New Roman" w:hAnsi="Times New Roman" w:cs="Times New Roman"/>
          <w:sz w:val="24"/>
          <w:szCs w:val="24"/>
        </w:rPr>
        <w:t>ours used</w:t>
      </w:r>
      <w:ins w:id="73" w:author="Kendrick Wiersma" w:date="2010-10-24T23:56:00Z">
        <w:r w:rsidR="00EF5176">
          <w:rPr>
            <w:rFonts w:ascii="Times New Roman" w:hAnsi="Times New Roman" w:cs="Times New Roman"/>
            <w:sz w:val="24"/>
            <w:szCs w:val="24"/>
          </w:rPr>
          <w:t>.</w:t>
        </w:r>
      </w:ins>
    </w:p>
    <w:p w:rsidR="001636C7" w:rsidRDefault="00C43D17" w:rsidP="001636C7">
      <w:pPr>
        <w:pStyle w:val="ListParagraph"/>
        <w:numPr>
          <w:ilvl w:val="1"/>
          <w:numId w:val="1"/>
          <w:numberingChange w:id="74" w:author="Kendrick Wiersma" w:date="2010-10-24T23:41:00Z" w:original="%1:2:0:.%2:7:0:."/>
        </w:numPr>
        <w:autoSpaceDE w:val="0"/>
        <w:autoSpaceDN w:val="0"/>
        <w:adjustRightInd w:val="0"/>
        <w:spacing w:after="0" w:line="360" w:lineRule="auto"/>
        <w:rPr>
          <w:ins w:id="75" w:author="Kendrick Wiersma" w:date="2010-10-24T23:08:00Z"/>
          <w:rFonts w:ascii="Times New Roman" w:hAnsi="Times New Roman" w:cs="Times New Roman"/>
          <w:sz w:val="24"/>
          <w:szCs w:val="24"/>
        </w:rPr>
      </w:pPr>
      <w:r w:rsidRPr="001636C7">
        <w:rPr>
          <w:rFonts w:ascii="Times New Roman" w:hAnsi="Times New Roman" w:cs="Times New Roman"/>
          <w:sz w:val="24"/>
          <w:szCs w:val="24"/>
        </w:rPr>
        <w:t>Shall monitor power quality</w:t>
      </w:r>
      <w:ins w:id="76" w:author="Kendrick Wiersma" w:date="2010-10-24T23:56:00Z">
        <w:r w:rsidR="00EF5176">
          <w:rPr>
            <w:rFonts w:ascii="Times New Roman" w:hAnsi="Times New Roman" w:cs="Times New Roman"/>
            <w:sz w:val="24"/>
            <w:szCs w:val="24"/>
          </w:rPr>
          <w:t>.</w:t>
        </w:r>
      </w:ins>
    </w:p>
    <w:p w:rsidR="001636C7" w:rsidRPr="001636C7" w:rsidDel="001636C7" w:rsidRDefault="00C43D17" w:rsidP="001636C7">
      <w:pPr>
        <w:pStyle w:val="ListParagraph"/>
        <w:numPr>
          <w:ilvl w:val="1"/>
          <w:numId w:val="1"/>
          <w:numberingChange w:id="77" w:author="Kendrick Wiersma" w:date="2010-10-24T23:41:00Z" w:original="%1:2:0:.%2:8:0:."/>
        </w:numPr>
        <w:autoSpaceDE w:val="0"/>
        <w:autoSpaceDN w:val="0"/>
        <w:adjustRightInd w:val="0"/>
        <w:spacing w:after="0" w:line="360" w:lineRule="auto"/>
        <w:rPr>
          <w:ins w:id="78" w:author="Kendrick Wiersma" w:date="2010-10-24T23:09:00Z"/>
          <w:rFonts w:ascii="Times New Roman" w:hAnsi="Times New Roman" w:cs="Times New Roman"/>
          <w:sz w:val="24"/>
          <w:szCs w:val="24"/>
        </w:rPr>
      </w:pPr>
      <w:r w:rsidRPr="001636C7">
        <w:rPr>
          <w:rFonts w:ascii="Times New Roman" w:hAnsi="Times New Roman" w:cs="Times New Roman"/>
          <w:sz w:val="24"/>
          <w:szCs w:val="24"/>
        </w:rPr>
        <w:t>Shall monitor phase angle</w:t>
      </w:r>
      <w:ins w:id="79" w:author="Kendrick Wiersma" w:date="2010-10-24T23:56:00Z">
        <w:r w:rsidR="00EF5176">
          <w:rPr>
            <w:rFonts w:ascii="Times New Roman" w:hAnsi="Times New Roman" w:cs="Times New Roman"/>
            <w:sz w:val="24"/>
            <w:szCs w:val="24"/>
          </w:rPr>
          <w:t>.</w:t>
        </w:r>
      </w:ins>
    </w:p>
    <w:p w:rsidR="005A5C6A" w:rsidRPr="001636C7" w:rsidRDefault="005A5C6A" w:rsidP="001636C7">
      <w:pPr>
        <w:pStyle w:val="ListParagraph"/>
        <w:numPr>
          <w:ilvl w:val="0"/>
          <w:numId w:val="1"/>
          <w:numberingChange w:id="80" w:author="Kendrick Wiersma" w:date="2010-10-24T23:20:00Z" w:original="%1:3: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Hardware Requirements</w:t>
      </w:r>
    </w:p>
    <w:p w:rsidR="005A5C6A" w:rsidRPr="001636C7" w:rsidRDefault="005A5C6A" w:rsidP="001636C7">
      <w:pPr>
        <w:pStyle w:val="ListParagraph"/>
        <w:numPr>
          <w:ilvl w:val="1"/>
          <w:numId w:val="1"/>
          <w:numberingChange w:id="81" w:author="Kendrick Wiersma" w:date="2010-10-24T23:20:00Z" w:original="%1:3:0:.%2:1: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w:t>
      </w:r>
      <w:r w:rsidR="0031153D" w:rsidRPr="001636C7">
        <w:rPr>
          <w:rFonts w:ascii="Times New Roman" w:eastAsia="Times New Roman" w:hAnsi="Times New Roman" w:cs="Times New Roman"/>
          <w:color w:val="000000"/>
          <w:sz w:val="24"/>
          <w:szCs w:val="24"/>
        </w:rPr>
        <w:t>be housed in</w:t>
      </w:r>
      <w:r w:rsidRPr="001636C7">
        <w:rPr>
          <w:rFonts w:ascii="Times New Roman" w:eastAsia="Times New Roman" w:hAnsi="Times New Roman" w:cs="Times New Roman"/>
          <w:color w:val="000000"/>
          <w:sz w:val="24"/>
          <w:szCs w:val="24"/>
        </w:rPr>
        <w:t xml:space="preserve"> standard sized load centers or panels.</w:t>
      </w:r>
    </w:p>
    <w:p w:rsidR="005A5C6A" w:rsidRPr="001636C7" w:rsidRDefault="005A5C6A" w:rsidP="001636C7">
      <w:pPr>
        <w:pStyle w:val="ListParagraph"/>
        <w:numPr>
          <w:ilvl w:val="1"/>
          <w:numId w:val="1"/>
          <w:numberingChange w:id="82" w:author="Kendrick Wiersma" w:date="2010-10-24T23:20:00Z" w:original="%1:3:0:.%2:2:0:."/>
        </w:numPr>
        <w:autoSpaceDE w:val="0"/>
        <w:autoSpaceDN w:val="0"/>
        <w:adjustRightInd w:val="0"/>
        <w:spacing w:after="0" w:line="360" w:lineRule="auto"/>
        <w:rPr>
          <w:rFonts w:ascii="Times New Roman" w:eastAsia="Times New Roman" w:hAnsi="Times New Roman" w:cs="Times New Roman"/>
          <w:color w:val="000000"/>
          <w:sz w:val="24"/>
          <w:szCs w:val="24"/>
        </w:rPr>
      </w:pPr>
      <w:commentRangeStart w:id="83"/>
      <w:r w:rsidRPr="001636C7">
        <w:rPr>
          <w:rFonts w:ascii="Times New Roman" w:eastAsia="Times New Roman" w:hAnsi="Times New Roman" w:cs="Times New Roman"/>
          <w:color w:val="000000"/>
          <w:sz w:val="24"/>
          <w:szCs w:val="24"/>
        </w:rPr>
        <w:t xml:space="preserve">Shall use </w:t>
      </w:r>
      <w:proofErr w:type="gramStart"/>
      <w:r w:rsidRPr="001636C7">
        <w:rPr>
          <w:rFonts w:ascii="Times New Roman" w:eastAsia="Times New Roman" w:hAnsi="Times New Roman" w:cs="Times New Roman"/>
          <w:color w:val="000000"/>
          <w:sz w:val="24"/>
          <w:szCs w:val="24"/>
        </w:rPr>
        <w:t>hand-wiring</w:t>
      </w:r>
      <w:proofErr w:type="gramEnd"/>
      <w:r w:rsidRPr="001636C7">
        <w:rPr>
          <w:rFonts w:ascii="Times New Roman" w:eastAsia="Times New Roman" w:hAnsi="Times New Roman" w:cs="Times New Roman"/>
          <w:color w:val="000000"/>
          <w:sz w:val="24"/>
          <w:szCs w:val="24"/>
        </w:rPr>
        <w:t xml:space="preserve"> between each circuit breaker input output and a terminal in a remotely located control means.</w:t>
      </w:r>
      <w:commentRangeEnd w:id="83"/>
      <w:r w:rsidR="005D7C13">
        <w:rPr>
          <w:rStyle w:val="CommentReference"/>
          <w:vanish/>
        </w:rPr>
        <w:commentReference w:id="83"/>
      </w:r>
    </w:p>
    <w:p w:rsidR="001636C7" w:rsidRDefault="005A5C6A" w:rsidP="001636C7">
      <w:pPr>
        <w:pStyle w:val="ListParagraph"/>
        <w:numPr>
          <w:ilvl w:val="1"/>
          <w:numId w:val="1"/>
          <w:numberingChange w:id="84" w:author="Kendrick Wiersma" w:date="2010-10-24T23:20:00Z" w:original="%1:3:0:.%2:3:0:."/>
        </w:numPr>
        <w:autoSpaceDE w:val="0"/>
        <w:autoSpaceDN w:val="0"/>
        <w:adjustRightInd w:val="0"/>
        <w:spacing w:after="0" w:line="360" w:lineRule="auto"/>
        <w:rPr>
          <w:rFonts w:ascii="Times New Roman" w:eastAsia="Times New Roman" w:hAnsi="Times New Roman" w:cs="Times New Roman"/>
          <w:color w:val="000000"/>
          <w:sz w:val="24"/>
          <w:szCs w:val="24"/>
        </w:rPr>
      </w:pPr>
      <w:commentRangeStart w:id="85"/>
      <w:r w:rsidRPr="001636C7">
        <w:rPr>
          <w:rFonts w:ascii="Times New Roman" w:eastAsia="Times New Roman" w:hAnsi="Times New Roman" w:cs="Times New Roman"/>
          <w:color w:val="000000"/>
          <w:sz w:val="24"/>
          <w:szCs w:val="24"/>
        </w:rPr>
        <w:t>Shall have a status detection circuit.</w:t>
      </w:r>
      <w:commentRangeEnd w:id="85"/>
      <w:r w:rsidR="005D7C13">
        <w:rPr>
          <w:rStyle w:val="CommentReference"/>
          <w:vanish/>
        </w:rPr>
        <w:commentReference w:id="85"/>
      </w:r>
    </w:p>
    <w:p w:rsidR="006A11AE" w:rsidRPr="001636C7" w:rsidRDefault="006A11AE" w:rsidP="006A11AE">
      <w:pPr>
        <w:pStyle w:val="ListParagraph"/>
        <w:numPr>
          <w:ilvl w:val="1"/>
          <w:numId w:val="1"/>
          <w:numberingChange w:id="86" w:author="Kendrick Wiersma" w:date="2010-10-24T23:56:00Z" w:original="%1:3:0:.%2:4:0:."/>
        </w:numPr>
        <w:spacing w:after="0" w:line="360" w:lineRule="auto"/>
        <w:rPr>
          <w:ins w:id="87" w:author="Kendrick Wiersma" w:date="2010-10-24T23:26:00Z"/>
          <w:rFonts w:ascii="Times New Roman" w:eastAsia="Times New Roman" w:hAnsi="Times New Roman" w:cs="Times New Roman"/>
          <w:color w:val="000000"/>
          <w:sz w:val="24"/>
          <w:szCs w:val="24"/>
        </w:rPr>
      </w:pPr>
      <w:ins w:id="88" w:author="Kendrick Wiersma" w:date="2010-10-24T23:26:00Z">
        <w:r w:rsidRPr="001636C7">
          <w:rPr>
            <w:rFonts w:ascii="Times New Roman" w:eastAsia="Times New Roman" w:hAnsi="Times New Roman" w:cs="Times New Roman"/>
            <w:color w:val="000000"/>
            <w:sz w:val="24"/>
            <w:szCs w:val="24"/>
          </w:rPr>
          <w:t>Sh</w:t>
        </w:r>
        <w:r w:rsidR="005D7C13">
          <w:rPr>
            <w:rFonts w:ascii="Times New Roman" w:eastAsia="Times New Roman" w:hAnsi="Times New Roman" w:cs="Times New Roman"/>
            <w:color w:val="000000"/>
            <w:sz w:val="24"/>
            <w:szCs w:val="24"/>
          </w:rPr>
          <w:t>all have a voltage</w:t>
        </w:r>
        <w:r w:rsidRPr="001636C7">
          <w:rPr>
            <w:rFonts w:ascii="Times New Roman" w:eastAsia="Times New Roman" w:hAnsi="Times New Roman" w:cs="Times New Roman"/>
            <w:color w:val="000000"/>
            <w:sz w:val="24"/>
            <w:szCs w:val="24"/>
          </w:rPr>
          <w:t xml:space="preserve"> plane monitor that will be abl</w:t>
        </w:r>
        <w:r w:rsidR="005D7C13">
          <w:rPr>
            <w:rFonts w:ascii="Times New Roman" w:eastAsia="Times New Roman" w:hAnsi="Times New Roman" w:cs="Times New Roman"/>
            <w:color w:val="000000"/>
            <w:sz w:val="24"/>
            <w:szCs w:val="24"/>
          </w:rPr>
          <w:t>e to monitor the status of the power s</w:t>
        </w:r>
        <w:r w:rsidRPr="001636C7">
          <w:rPr>
            <w:rFonts w:ascii="Times New Roman" w:eastAsia="Times New Roman" w:hAnsi="Times New Roman" w:cs="Times New Roman"/>
            <w:color w:val="000000"/>
            <w:sz w:val="24"/>
            <w:szCs w:val="24"/>
          </w:rPr>
          <w:t>upply</w:t>
        </w:r>
      </w:ins>
      <w:ins w:id="89" w:author="Kendrick Wiersma" w:date="2010-10-24T23:59:00Z">
        <w:r w:rsidR="005D7C13">
          <w:rPr>
            <w:rFonts w:ascii="Times New Roman" w:eastAsia="Times New Roman" w:hAnsi="Times New Roman" w:cs="Times New Roman"/>
            <w:color w:val="000000"/>
            <w:sz w:val="24"/>
            <w:szCs w:val="24"/>
          </w:rPr>
          <w:t>.</w:t>
        </w:r>
      </w:ins>
    </w:p>
    <w:p w:rsidR="006A11AE" w:rsidRPr="001636C7" w:rsidRDefault="006A11AE" w:rsidP="00EF5176">
      <w:pPr>
        <w:pStyle w:val="ListParagraph"/>
        <w:numPr>
          <w:ilvl w:val="1"/>
          <w:numId w:val="1"/>
          <w:numberingChange w:id="90" w:author="Kendrick Wiersma" w:date="2010-10-24T23:56:00Z" w:original="%1:3:0:.%2:5:0:."/>
        </w:numPr>
        <w:spacing w:after="0" w:line="360" w:lineRule="auto"/>
        <w:rPr>
          <w:ins w:id="91" w:author="Kendrick Wiersma" w:date="2010-10-24T23:26:00Z"/>
          <w:rFonts w:ascii="Times New Roman" w:eastAsia="Times New Roman" w:hAnsi="Times New Roman" w:cs="Times New Roman"/>
          <w:color w:val="000000"/>
          <w:sz w:val="24"/>
          <w:szCs w:val="24"/>
        </w:rPr>
      </w:pPr>
      <w:ins w:id="92" w:author="Kendrick Wiersma" w:date="2010-10-24T23:26:00Z">
        <w:r w:rsidRPr="001636C7">
          <w:rPr>
            <w:rFonts w:ascii="Times New Roman" w:eastAsia="Times New Roman" w:hAnsi="Times New Roman" w:cs="Times New Roman"/>
            <w:color w:val="000000"/>
            <w:sz w:val="24"/>
            <w:szCs w:val="24"/>
          </w:rPr>
          <w:t xml:space="preserve">Shall provide </w:t>
        </w:r>
      </w:ins>
      <w:ins w:id="93" w:author="Kendrick Wiersma" w:date="2010-10-24T23:54:00Z">
        <w:r w:rsidR="00EF5176">
          <w:rPr>
            <w:rFonts w:ascii="Times New Roman" w:eastAsia="Times New Roman" w:hAnsi="Times New Roman" w:cs="Times New Roman"/>
            <w:color w:val="000000"/>
            <w:sz w:val="24"/>
            <w:szCs w:val="24"/>
          </w:rPr>
          <w:t xml:space="preserve">clocks for all </w:t>
        </w:r>
      </w:ins>
      <w:ins w:id="94" w:author="Kendrick Wiersma" w:date="2010-10-24T23:55:00Z">
        <w:r w:rsidR="00EF5176">
          <w:rPr>
            <w:rFonts w:ascii="Times New Roman" w:eastAsia="Times New Roman" w:hAnsi="Times New Roman" w:cs="Times New Roman"/>
            <w:color w:val="000000"/>
            <w:sz w:val="24"/>
            <w:szCs w:val="24"/>
          </w:rPr>
          <w:t>synchronous</w:t>
        </w:r>
      </w:ins>
      <w:ins w:id="95" w:author="Kendrick Wiersma" w:date="2010-10-24T23:54:00Z">
        <w:r w:rsidR="00EF5176">
          <w:rPr>
            <w:rFonts w:ascii="Times New Roman" w:eastAsia="Times New Roman" w:hAnsi="Times New Roman" w:cs="Times New Roman"/>
            <w:color w:val="000000"/>
            <w:sz w:val="24"/>
            <w:szCs w:val="24"/>
          </w:rPr>
          <w:t xml:space="preserve"> </w:t>
        </w:r>
      </w:ins>
      <w:ins w:id="96" w:author="Kendrick Wiersma" w:date="2010-10-24T23:55:00Z">
        <w:r w:rsidR="00EF5176">
          <w:rPr>
            <w:rFonts w:ascii="Times New Roman" w:eastAsia="Times New Roman" w:hAnsi="Times New Roman" w:cs="Times New Roman"/>
            <w:color w:val="000000"/>
            <w:sz w:val="24"/>
            <w:szCs w:val="24"/>
          </w:rPr>
          <w:t>components.</w:t>
        </w:r>
      </w:ins>
    </w:p>
    <w:p w:rsidR="006A11AE" w:rsidRPr="00EF5176" w:rsidDel="001636C7" w:rsidRDefault="006A11AE" w:rsidP="00EF5176">
      <w:pPr>
        <w:pStyle w:val="ListParagraph"/>
        <w:numPr>
          <w:ilvl w:val="1"/>
          <w:numId w:val="1"/>
          <w:numberingChange w:id="97" w:author="Kendrick Wiersma" w:date="2010-10-24T23:56:00Z" w:original="%1:3:0:.%2:6:0:."/>
        </w:numPr>
        <w:spacing w:after="0" w:line="360" w:lineRule="auto"/>
        <w:rPr>
          <w:ins w:id="98" w:author="Kendrick Wiersma" w:date="2010-10-24T23:26:00Z"/>
          <w:rFonts w:ascii="Times New Roman" w:eastAsia="Times New Roman" w:hAnsi="Times New Roman" w:cs="Times New Roman"/>
          <w:color w:val="000000"/>
          <w:sz w:val="24"/>
          <w:szCs w:val="24"/>
        </w:rPr>
      </w:pPr>
      <w:ins w:id="99" w:author="Kendrick Wiersma" w:date="2010-10-24T23:30:00Z">
        <w:r w:rsidRPr="001636C7">
          <w:rPr>
            <w:rFonts w:ascii="Times New Roman" w:eastAsia="Times New Roman" w:hAnsi="Times New Roman" w:cs="Times New Roman"/>
            <w:color w:val="000000"/>
            <w:sz w:val="24"/>
            <w:szCs w:val="24"/>
          </w:rPr>
          <w:t xml:space="preserve">Shall have a power supply </w:t>
        </w:r>
      </w:ins>
      <w:ins w:id="100" w:author="Kendrick Wiersma" w:date="2010-10-24T23:59:00Z">
        <w:r w:rsidR="005D7C13">
          <w:rPr>
            <w:rFonts w:ascii="Times New Roman" w:eastAsia="Times New Roman" w:hAnsi="Times New Roman" w:cs="Times New Roman"/>
            <w:color w:val="000000"/>
            <w:sz w:val="24"/>
            <w:szCs w:val="24"/>
          </w:rPr>
          <w:t>capable of detecting faults.</w:t>
        </w:r>
      </w:ins>
    </w:p>
    <w:p w:rsidR="005A5C6A" w:rsidRPr="001636C7" w:rsidRDefault="005A5C6A" w:rsidP="001636C7">
      <w:pPr>
        <w:pStyle w:val="ListParagraph"/>
        <w:numPr>
          <w:ilvl w:val="0"/>
          <w:numId w:val="1"/>
          <w:numberingChange w:id="101" w:author="Kendrick Wiersma" w:date="2010-10-24T23:20:00Z" w:original="%1:4: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User Interface Requirements</w:t>
      </w:r>
    </w:p>
    <w:p w:rsidR="005A5C6A" w:rsidRPr="001636C7" w:rsidRDefault="005A5C6A" w:rsidP="001636C7">
      <w:pPr>
        <w:pStyle w:val="ListParagraph"/>
        <w:numPr>
          <w:ilvl w:val="1"/>
          <w:numId w:val="1"/>
          <w:numberingChange w:id="102" w:author="Kendrick Wiersma" w:date="2010-10-24T23:20:00Z" w:original="%1:4:0:.%2:1: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w:t>
      </w:r>
      <w:r w:rsidR="00C43D17" w:rsidRPr="001636C7">
        <w:rPr>
          <w:rFonts w:ascii="Times New Roman" w:eastAsia="Times New Roman" w:hAnsi="Times New Roman" w:cs="Times New Roman"/>
          <w:color w:val="000000"/>
          <w:sz w:val="24"/>
          <w:szCs w:val="24"/>
        </w:rPr>
        <w:t>hall have</w:t>
      </w:r>
      <w:r w:rsidRPr="001636C7">
        <w:rPr>
          <w:rFonts w:ascii="Times New Roman" w:eastAsia="Times New Roman" w:hAnsi="Times New Roman" w:cs="Times New Roman"/>
          <w:color w:val="000000"/>
          <w:sz w:val="24"/>
          <w:szCs w:val="24"/>
        </w:rPr>
        <w:t xml:space="preserve"> a self-explanatory external interface for a non-technical mind.</w:t>
      </w:r>
    </w:p>
    <w:p w:rsidR="00C43D17" w:rsidRPr="001636C7" w:rsidDel="005D7C13" w:rsidRDefault="005A5C6A" w:rsidP="00636B9F">
      <w:pPr>
        <w:pStyle w:val="ListParagraph"/>
        <w:numPr>
          <w:ilvl w:val="1"/>
          <w:numId w:val="1"/>
          <w:numberingChange w:id="103" w:author="Kendrick Wiersma" w:date="2010-10-24T23:20:00Z" w:original="%1:4:0:.%2:2:0:."/>
        </w:numPr>
        <w:autoSpaceDE w:val="0"/>
        <w:autoSpaceDN w:val="0"/>
        <w:adjustRightInd w:val="0"/>
        <w:spacing w:after="0" w:line="360" w:lineRule="auto"/>
        <w:rPr>
          <w:del w:id="104" w:author="Kendrick Wiersma" w:date="2010-10-25T00:00:00Z"/>
          <w:rFonts w:ascii="Times New Roman" w:eastAsia="Times New Roman" w:hAnsi="Times New Roman" w:cs="Times New Roman"/>
          <w:color w:val="000000"/>
          <w:sz w:val="24"/>
          <w:szCs w:val="24"/>
        </w:rPr>
      </w:pPr>
      <w:commentRangeStart w:id="105"/>
      <w:del w:id="106" w:author="Kendrick Wiersma" w:date="2010-10-25T00:00:00Z">
        <w:r w:rsidRPr="001636C7" w:rsidDel="005D7C13">
          <w:rPr>
            <w:rFonts w:ascii="Times New Roman" w:eastAsia="Times New Roman" w:hAnsi="Times New Roman" w:cs="Times New Roman"/>
            <w:color w:val="000000"/>
            <w:sz w:val="24"/>
            <w:szCs w:val="24"/>
          </w:rPr>
          <w:delText xml:space="preserve">Installation instructions shall be provided. </w:delText>
        </w:r>
      </w:del>
    </w:p>
    <w:p w:rsidR="005A5C6A" w:rsidRPr="001636C7" w:rsidRDefault="00FD5C49" w:rsidP="00636B9F">
      <w:pPr>
        <w:pStyle w:val="ListParagraph"/>
        <w:numPr>
          <w:ilvl w:val="1"/>
          <w:numId w:val="1"/>
          <w:numberingChange w:id="107" w:author="Kendrick Wiersma" w:date="2010-10-25T00:00:00Z" w:original="%1:4:0:.%2:2: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Shall have a push-button interface</w:t>
      </w:r>
    </w:p>
    <w:commentRangeEnd w:id="105"/>
    <w:p w:rsidR="00636B9F" w:rsidRDefault="005D7C13" w:rsidP="00636B9F">
      <w:pPr>
        <w:pStyle w:val="ListParagraph"/>
        <w:numPr>
          <w:ilvl w:val="1"/>
          <w:numId w:val="1"/>
          <w:numberingChange w:id="108" w:author="Kendrick Wiersma" w:date="2010-10-25T00:00:00Z" w:original="%1:4:0:.%2:3:0:."/>
        </w:numPr>
        <w:autoSpaceDE w:val="0"/>
        <w:autoSpaceDN w:val="0"/>
        <w:adjustRightInd w:val="0"/>
        <w:spacing w:after="0" w:line="360" w:lineRule="auto"/>
        <w:rPr>
          <w:ins w:id="109" w:author="Kendrick Wiersma" w:date="2010-10-24T23:10:00Z"/>
          <w:rFonts w:ascii="Times New Roman" w:eastAsia="Times New Roman" w:hAnsi="Times New Roman" w:cs="Times New Roman"/>
          <w:color w:val="000000"/>
          <w:sz w:val="24"/>
          <w:szCs w:val="24"/>
        </w:rPr>
      </w:pPr>
      <w:r>
        <w:rPr>
          <w:rStyle w:val="CommentReference"/>
          <w:vanish/>
        </w:rPr>
        <w:commentReference w:id="105"/>
      </w:r>
      <w:r w:rsidR="00FD5C49" w:rsidRPr="001636C7">
        <w:rPr>
          <w:rFonts w:ascii="Times New Roman" w:eastAsia="Times New Roman" w:hAnsi="Times New Roman" w:cs="Times New Roman"/>
          <w:color w:val="000000"/>
          <w:sz w:val="24"/>
          <w:szCs w:val="24"/>
        </w:rPr>
        <w:t xml:space="preserve">Shall have a </w:t>
      </w:r>
      <w:commentRangeStart w:id="110"/>
      <w:r w:rsidR="00FD5C49" w:rsidRPr="001636C7">
        <w:rPr>
          <w:rFonts w:ascii="Times New Roman" w:eastAsia="Times New Roman" w:hAnsi="Times New Roman" w:cs="Times New Roman"/>
          <w:color w:val="000000"/>
          <w:sz w:val="24"/>
          <w:szCs w:val="24"/>
        </w:rPr>
        <w:t>locking mechanism on the control panel</w:t>
      </w:r>
      <w:commentRangeEnd w:id="110"/>
      <w:ins w:id="111" w:author="Kendrick Wiersma" w:date="2010-10-25T00:01:00Z">
        <w:r>
          <w:rPr>
            <w:rStyle w:val="CommentReference"/>
            <w:vanish/>
          </w:rPr>
          <w:commentReference w:id="110"/>
        </w:r>
      </w:ins>
    </w:p>
    <w:p w:rsidR="005A5C6A" w:rsidRPr="00636B9F" w:rsidRDefault="005A5C6A" w:rsidP="00636B9F">
      <w:pPr>
        <w:pStyle w:val="ListParagraph"/>
        <w:numPr>
          <w:ilvl w:val="0"/>
          <w:numId w:val="1"/>
          <w:numberingChange w:id="112" w:author="Kendrick Wiersma" w:date="2010-10-24T23:20:00Z" w:original="%1:5:0:."/>
        </w:numPr>
        <w:autoSpaceDE w:val="0"/>
        <w:autoSpaceDN w:val="0"/>
        <w:adjustRightInd w:val="0"/>
        <w:spacing w:after="0" w:line="360" w:lineRule="auto"/>
        <w:rPr>
          <w:rFonts w:ascii="Times New Roman" w:eastAsia="Times New Roman" w:hAnsi="Times New Roman" w:cs="Times New Roman"/>
          <w:color w:val="000000"/>
          <w:sz w:val="24"/>
          <w:szCs w:val="24"/>
        </w:rPr>
      </w:pPr>
      <w:r w:rsidRPr="00636B9F">
        <w:rPr>
          <w:rFonts w:ascii="Times New Roman" w:eastAsia="Times New Roman" w:hAnsi="Times New Roman" w:cs="Times New Roman"/>
          <w:color w:val="000000"/>
          <w:sz w:val="24"/>
          <w:szCs w:val="24"/>
        </w:rPr>
        <w:t>Power Requirements</w:t>
      </w:r>
    </w:p>
    <w:p w:rsidR="00873BF4" w:rsidRPr="001636C7" w:rsidDel="005D7C13" w:rsidRDefault="00873BF4" w:rsidP="00636B9F">
      <w:pPr>
        <w:pStyle w:val="ListParagraph"/>
        <w:numPr>
          <w:ilvl w:val="1"/>
          <w:numId w:val="1"/>
          <w:numberingChange w:id="113" w:author="Kendrick Wiersma" w:date="2010-10-24T23:20:00Z" w:original="%1:5:0:.%2:1:0:."/>
        </w:numPr>
        <w:autoSpaceDE w:val="0"/>
        <w:autoSpaceDN w:val="0"/>
        <w:adjustRightInd w:val="0"/>
        <w:spacing w:after="0" w:line="360" w:lineRule="auto"/>
        <w:rPr>
          <w:del w:id="114" w:author="Kendrick Wiersma" w:date="2010-10-25T00:02:00Z"/>
          <w:rFonts w:ascii="Times New Roman" w:eastAsia="Times New Roman" w:hAnsi="Times New Roman" w:cs="Times New Roman"/>
          <w:color w:val="000000"/>
          <w:sz w:val="24"/>
          <w:szCs w:val="24"/>
        </w:rPr>
      </w:pPr>
      <w:del w:id="115" w:author="Kendrick Wiersma" w:date="2010-10-25T00:02:00Z">
        <w:r w:rsidRPr="001636C7" w:rsidDel="005D7C13">
          <w:rPr>
            <w:rFonts w:ascii="Times New Roman" w:eastAsia="Times New Roman" w:hAnsi="Times New Roman" w:cs="Times New Roman"/>
            <w:color w:val="000000"/>
            <w:sz w:val="24"/>
            <w:szCs w:val="24"/>
          </w:rPr>
          <w:delText>Shall not use any power other than that running through the breaker.</w:delText>
        </w:r>
      </w:del>
    </w:p>
    <w:p w:rsidR="00636B9F" w:rsidRPr="001636C7" w:rsidDel="00636B9F" w:rsidRDefault="00873BF4" w:rsidP="00636B9F">
      <w:pPr>
        <w:pStyle w:val="ListParagraph"/>
        <w:numPr>
          <w:ilvl w:val="1"/>
          <w:numId w:val="1"/>
          <w:numberingChange w:id="116" w:author="Kendrick Wiersma" w:date="2010-10-24T23:20:00Z" w:original="%1:5:0:.%2:2:0:."/>
        </w:numPr>
        <w:autoSpaceDE w:val="0"/>
        <w:autoSpaceDN w:val="0"/>
        <w:adjustRightInd w:val="0"/>
        <w:spacing w:after="0" w:line="360" w:lineRule="auto"/>
        <w:rPr>
          <w:ins w:id="117" w:author="Kendrick Wiersma" w:date="2010-10-24T23:13:00Z"/>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not </w:t>
      </w:r>
      <w:ins w:id="118" w:author="Kendrick Wiersma" w:date="2010-10-25T00:04:00Z">
        <w:r w:rsidR="005D7C13">
          <w:rPr>
            <w:rFonts w:ascii="Times New Roman" w:eastAsia="Times New Roman" w:hAnsi="Times New Roman" w:cs="Times New Roman"/>
            <w:color w:val="000000"/>
            <w:sz w:val="24"/>
            <w:szCs w:val="24"/>
          </w:rPr>
          <w:t>restrict the flow of power to a circuit</w:t>
        </w:r>
      </w:ins>
      <w:del w:id="119" w:author="Kendrick Wiersma" w:date="2010-10-25T00:04:00Z">
        <w:r w:rsidRPr="001636C7" w:rsidDel="005D7C13">
          <w:rPr>
            <w:rFonts w:ascii="Times New Roman" w:eastAsia="Times New Roman" w:hAnsi="Times New Roman" w:cs="Times New Roman"/>
            <w:color w:val="000000"/>
            <w:sz w:val="24"/>
            <w:szCs w:val="24"/>
          </w:rPr>
          <w:delText>change the amount of power</w:delText>
        </w:r>
      </w:del>
      <w:r w:rsidRPr="001636C7">
        <w:rPr>
          <w:rFonts w:ascii="Times New Roman" w:eastAsia="Times New Roman" w:hAnsi="Times New Roman" w:cs="Times New Roman"/>
          <w:color w:val="000000"/>
          <w:sz w:val="24"/>
          <w:szCs w:val="24"/>
        </w:rPr>
        <w:t xml:space="preserve">, except </w:t>
      </w:r>
      <w:ins w:id="120" w:author="Kendrick Wiersma" w:date="2010-10-25T00:05:00Z">
        <w:r w:rsidR="005D7C13">
          <w:rPr>
            <w:rFonts w:ascii="Times New Roman" w:eastAsia="Times New Roman" w:hAnsi="Times New Roman" w:cs="Times New Roman"/>
            <w:color w:val="000000"/>
            <w:sz w:val="24"/>
            <w:szCs w:val="24"/>
          </w:rPr>
          <w:t>when a fault is detected and the circuit shut off</w:t>
        </w:r>
      </w:ins>
      <w:del w:id="121" w:author="Kendrick Wiersma" w:date="2010-10-25T00:05:00Z">
        <w:r w:rsidRPr="001636C7" w:rsidDel="005D7C13">
          <w:rPr>
            <w:rFonts w:ascii="Times New Roman" w:eastAsia="Times New Roman" w:hAnsi="Times New Roman" w:cs="Times New Roman"/>
            <w:color w:val="000000"/>
            <w:sz w:val="24"/>
            <w:szCs w:val="24"/>
          </w:rPr>
          <w:delText>in the case of a trip</w:delText>
        </w:r>
      </w:del>
      <w:r w:rsidRPr="001636C7">
        <w:rPr>
          <w:rFonts w:ascii="Times New Roman" w:eastAsia="Times New Roman" w:hAnsi="Times New Roman" w:cs="Times New Roman"/>
          <w:color w:val="000000"/>
          <w:sz w:val="24"/>
          <w:szCs w:val="24"/>
        </w:rPr>
        <w:t>.</w:t>
      </w:r>
    </w:p>
    <w:p w:rsidR="00636B9F" w:rsidRDefault="000A7D6F" w:rsidP="00636B9F">
      <w:pPr>
        <w:pStyle w:val="ListParagraph"/>
        <w:numPr>
          <w:ilvl w:val="1"/>
          <w:numId w:val="1"/>
          <w:numberingChange w:id="122" w:author="Kendrick Wiersma" w:date="2010-10-24T23:20:00Z" w:original="%1:5:0:.%2:3:0:."/>
        </w:numPr>
        <w:autoSpaceDE w:val="0"/>
        <w:autoSpaceDN w:val="0"/>
        <w:adjustRightInd w:val="0"/>
        <w:spacing w:after="0" w:line="360" w:lineRule="auto"/>
        <w:rPr>
          <w:ins w:id="123" w:author="Kendrick Wiersma" w:date="2010-10-24T23:13:00Z"/>
          <w:rFonts w:ascii="Times New Roman" w:eastAsia="Times New Roman" w:hAnsi="Times New Roman" w:cs="Times New Roman"/>
          <w:color w:val="000000"/>
          <w:sz w:val="24"/>
          <w:szCs w:val="24"/>
        </w:rPr>
      </w:pPr>
      <w:commentRangeStart w:id="124"/>
      <w:r w:rsidRPr="00636B9F">
        <w:rPr>
          <w:rFonts w:ascii="Times New Roman" w:eastAsia="Times New Roman" w:hAnsi="Times New Roman" w:cs="Times New Roman"/>
          <w:color w:val="000000"/>
          <w:sz w:val="24"/>
          <w:szCs w:val="24"/>
        </w:rPr>
        <w:t>Shall not exceed power regulations set forth by the state</w:t>
      </w:r>
      <w:commentRangeEnd w:id="124"/>
      <w:ins w:id="125" w:author="Kendrick Wiersma" w:date="2010-10-25T00:05:00Z">
        <w:r w:rsidR="003327A1">
          <w:rPr>
            <w:rStyle w:val="CommentReference"/>
            <w:vanish/>
          </w:rPr>
          <w:commentReference w:id="124"/>
        </w:r>
      </w:ins>
    </w:p>
    <w:p w:rsidR="00636B9F" w:rsidRPr="003327A1" w:rsidRDefault="00636B9F" w:rsidP="00636B9F">
      <w:pPr>
        <w:pStyle w:val="ListParagraph"/>
        <w:numPr>
          <w:ilvl w:val="0"/>
          <w:numId w:val="1"/>
        </w:numPr>
        <w:autoSpaceDE w:val="0"/>
        <w:autoSpaceDN w:val="0"/>
        <w:adjustRightInd w:val="0"/>
        <w:spacing w:after="0" w:line="360" w:lineRule="auto"/>
        <w:rPr>
          <w:ins w:id="126" w:author="Kendrick Wiersma" w:date="2010-10-24T23:14:00Z"/>
          <w:rFonts w:ascii="Times New Roman" w:eastAsia="Times New Roman" w:hAnsi="Times New Roman" w:cs="Times New Roman"/>
          <w:color w:val="000000"/>
          <w:sz w:val="24"/>
          <w:szCs w:val="24"/>
        </w:rPr>
      </w:pPr>
      <w:ins w:id="127" w:author="Kendrick Wiersma" w:date="2010-10-24T23:13:00Z">
        <w:r>
          <w:rPr>
            <w:rFonts w:ascii="Times New Roman" w:eastAsia="Times New Roman" w:hAnsi="Times New Roman" w:cs="Times New Roman"/>
            <w:color w:val="000000"/>
            <w:sz w:val="24"/>
            <w:szCs w:val="24"/>
          </w:rPr>
          <w:t>Mechanical Requirements</w:t>
        </w:r>
      </w:ins>
    </w:p>
    <w:p w:rsidR="00636B9F" w:rsidRDefault="00636B9F" w:rsidP="00636B9F">
      <w:pPr>
        <w:pStyle w:val="ListParagraph"/>
        <w:numPr>
          <w:ilvl w:val="1"/>
          <w:numId w:val="1"/>
          <w:numberingChange w:id="128" w:author="Kendrick Wiersma" w:date="2010-10-24T23:20:00Z" w:original="%1:6:0:.%2:1:0:."/>
        </w:numPr>
        <w:autoSpaceDE w:val="0"/>
        <w:autoSpaceDN w:val="0"/>
        <w:adjustRightInd w:val="0"/>
        <w:spacing w:after="0" w:line="360" w:lineRule="auto"/>
        <w:rPr>
          <w:ins w:id="129" w:author="Kendrick Wiersma" w:date="2010-10-24T23:15:00Z"/>
          <w:rFonts w:ascii="Times New Roman" w:eastAsia="Times New Roman" w:hAnsi="Times New Roman" w:cs="Times New Roman"/>
          <w:color w:val="000000"/>
          <w:sz w:val="24"/>
          <w:szCs w:val="24"/>
        </w:rPr>
      </w:pPr>
      <w:ins w:id="130" w:author="Kendrick Wiersma" w:date="2010-10-24T23:15:00Z">
        <w:r>
          <w:rPr>
            <w:rFonts w:ascii="Times New Roman" w:eastAsia="Times New Roman" w:hAnsi="Times New Roman" w:cs="Times New Roman"/>
            <w:color w:val="000000"/>
            <w:sz w:val="24"/>
            <w:szCs w:val="24"/>
          </w:rPr>
          <w:t>Shall fit into a standard, unmodified electric panel</w:t>
        </w:r>
      </w:ins>
      <w:ins w:id="131" w:author="Kendrick Wiersma" w:date="2010-10-25T00:07:00Z">
        <w:r w:rsidR="003327A1">
          <w:rPr>
            <w:rFonts w:ascii="Times New Roman" w:eastAsia="Times New Roman" w:hAnsi="Times New Roman" w:cs="Times New Roman"/>
            <w:color w:val="000000"/>
            <w:sz w:val="24"/>
            <w:szCs w:val="24"/>
          </w:rPr>
          <w:t>.</w:t>
        </w:r>
      </w:ins>
    </w:p>
    <w:p w:rsidR="00873BF4" w:rsidRPr="00636B9F" w:rsidRDefault="00873BF4" w:rsidP="00636B9F">
      <w:pPr>
        <w:pStyle w:val="ListParagraph"/>
        <w:numPr>
          <w:ilvl w:val="1"/>
          <w:numId w:val="1"/>
          <w:numberingChange w:id="132" w:author="Kendrick Wiersma" w:date="2010-10-24T23:20:00Z" w:original="%1:6:0:.%2:2:0:."/>
        </w:numPr>
        <w:autoSpaceDE w:val="0"/>
        <w:autoSpaceDN w:val="0"/>
        <w:adjustRightInd w:val="0"/>
        <w:spacing w:after="0" w:line="360" w:lineRule="auto"/>
        <w:rPr>
          <w:rFonts w:ascii="Times New Roman" w:eastAsia="Times New Roman" w:hAnsi="Times New Roman" w:cs="Times New Roman"/>
          <w:color w:val="000000"/>
          <w:sz w:val="24"/>
          <w:szCs w:val="24"/>
        </w:rPr>
      </w:pPr>
      <w:del w:id="133" w:author="Kendrick Wiersma" w:date="2010-10-24T23:11:00Z">
        <w:r w:rsidRPr="00636B9F" w:rsidDel="00636B9F">
          <w:rPr>
            <w:rFonts w:ascii="Times New Roman" w:eastAsia="Times New Roman" w:hAnsi="Times New Roman" w:cs="Times New Roman"/>
            <w:color w:val="000000"/>
            <w:sz w:val="24"/>
            <w:szCs w:val="24"/>
          </w:rPr>
          <w:delText xml:space="preserve">2.3.6.1. </w:delText>
        </w:r>
      </w:del>
      <w:del w:id="134" w:author="Kendrick Wiersma" w:date="2010-10-24T23:14:00Z">
        <w:r w:rsidRPr="00636B9F" w:rsidDel="00636B9F">
          <w:rPr>
            <w:rFonts w:ascii="Times New Roman" w:eastAsia="Times New Roman" w:hAnsi="Times New Roman" w:cs="Times New Roman"/>
            <w:color w:val="000000"/>
            <w:sz w:val="24"/>
            <w:szCs w:val="24"/>
          </w:rPr>
          <w:delText xml:space="preserve">Shall fit </w:delText>
        </w:r>
        <w:r w:rsidR="00FD5C49" w:rsidRPr="00636B9F" w:rsidDel="00636B9F">
          <w:rPr>
            <w:rFonts w:ascii="Times New Roman" w:eastAsia="Times New Roman" w:hAnsi="Times New Roman" w:cs="Times New Roman"/>
            <w:color w:val="000000"/>
            <w:sz w:val="24"/>
            <w:szCs w:val="24"/>
          </w:rPr>
          <w:delText>into a standard breaker box without</w:delText>
        </w:r>
        <w:r w:rsidRPr="00636B9F" w:rsidDel="00636B9F">
          <w:rPr>
            <w:rFonts w:ascii="Times New Roman" w:eastAsia="Times New Roman" w:hAnsi="Times New Roman" w:cs="Times New Roman"/>
            <w:color w:val="000000"/>
            <w:sz w:val="24"/>
            <w:szCs w:val="24"/>
          </w:rPr>
          <w:delText xml:space="preserve"> modification. </w:delText>
        </w:r>
      </w:del>
      <w:del w:id="135" w:author="Kendrick Wiersma" w:date="2010-10-24T23:11:00Z">
        <w:r w:rsidRPr="00636B9F" w:rsidDel="00636B9F">
          <w:rPr>
            <w:rFonts w:ascii="Times New Roman" w:eastAsia="Times New Roman" w:hAnsi="Times New Roman" w:cs="Times New Roman"/>
            <w:color w:val="000000"/>
            <w:sz w:val="24"/>
            <w:szCs w:val="24"/>
          </w:rPr>
          <w:delText xml:space="preserve">2.3.6.2. </w:delText>
        </w:r>
      </w:del>
      <w:r w:rsidRPr="00636B9F">
        <w:rPr>
          <w:rFonts w:ascii="Times New Roman" w:eastAsia="Times New Roman" w:hAnsi="Times New Roman" w:cs="Times New Roman"/>
          <w:color w:val="000000"/>
          <w:sz w:val="24"/>
          <w:szCs w:val="24"/>
        </w:rPr>
        <w:t xml:space="preserve">Shall be </w:t>
      </w:r>
      <w:commentRangeStart w:id="136"/>
      <w:r w:rsidRPr="00636B9F">
        <w:rPr>
          <w:rFonts w:ascii="Times New Roman" w:eastAsia="Times New Roman" w:hAnsi="Times New Roman" w:cs="Times New Roman"/>
          <w:color w:val="000000"/>
          <w:sz w:val="24"/>
          <w:szCs w:val="24"/>
        </w:rPr>
        <w:t xml:space="preserve">fully enclosed </w:t>
      </w:r>
      <w:commentRangeEnd w:id="136"/>
      <w:r w:rsidR="003327A1">
        <w:rPr>
          <w:rStyle w:val="CommentReference"/>
          <w:vanish/>
        </w:rPr>
        <w:commentReference w:id="136"/>
      </w:r>
      <w:r w:rsidRPr="00636B9F">
        <w:rPr>
          <w:rFonts w:ascii="Times New Roman" w:eastAsia="Times New Roman" w:hAnsi="Times New Roman" w:cs="Times New Roman"/>
          <w:color w:val="000000"/>
          <w:sz w:val="24"/>
          <w:szCs w:val="24"/>
        </w:rPr>
        <w:t>and s</w:t>
      </w:r>
      <w:commentRangeStart w:id="137"/>
      <w:r w:rsidRPr="00636B9F">
        <w:rPr>
          <w:rFonts w:ascii="Times New Roman" w:eastAsia="Times New Roman" w:hAnsi="Times New Roman" w:cs="Times New Roman"/>
          <w:color w:val="000000"/>
          <w:sz w:val="24"/>
          <w:szCs w:val="24"/>
        </w:rPr>
        <w:t>elf-contained.</w:t>
      </w:r>
      <w:commentRangeEnd w:id="137"/>
      <w:r w:rsidR="003327A1">
        <w:rPr>
          <w:rStyle w:val="CommentReference"/>
          <w:vanish/>
        </w:rPr>
        <w:commentReference w:id="137"/>
      </w:r>
    </w:p>
    <w:p w:rsidR="00873BF4" w:rsidRPr="001636C7" w:rsidRDefault="00873BF4" w:rsidP="00636B9F">
      <w:pPr>
        <w:pStyle w:val="ListParagraph"/>
        <w:numPr>
          <w:ilvl w:val="1"/>
          <w:numId w:val="1"/>
          <w:numberingChange w:id="138" w:author="Kendrick Wiersma" w:date="2010-10-24T23:20:00Z" w:original="%1:6:0:.%2:3:0:."/>
        </w:numPr>
        <w:autoSpaceDE w:val="0"/>
        <w:autoSpaceDN w:val="0"/>
        <w:adjustRightInd w:val="0"/>
        <w:spacing w:after="0" w:line="360" w:lineRule="auto"/>
        <w:rPr>
          <w:rFonts w:ascii="Times New Roman" w:eastAsia="Times New Roman" w:hAnsi="Times New Roman" w:cs="Times New Roman"/>
          <w:color w:val="000000"/>
          <w:sz w:val="24"/>
          <w:szCs w:val="24"/>
        </w:rPr>
      </w:pPr>
      <w:commentRangeStart w:id="139"/>
      <w:r w:rsidRPr="001636C7">
        <w:rPr>
          <w:rFonts w:ascii="Times New Roman" w:eastAsia="Times New Roman" w:hAnsi="Times New Roman" w:cs="Times New Roman"/>
          <w:color w:val="000000"/>
          <w:sz w:val="24"/>
          <w:szCs w:val="24"/>
        </w:rPr>
        <w:t>Internal components shall not be accessible</w:t>
      </w:r>
      <w:commentRangeEnd w:id="139"/>
      <w:r w:rsidR="003327A1">
        <w:rPr>
          <w:rStyle w:val="CommentReference"/>
          <w:vanish/>
        </w:rPr>
        <w:commentReference w:id="139"/>
      </w:r>
      <w:r w:rsidR="00FD5C49" w:rsidRPr="001636C7">
        <w:rPr>
          <w:rFonts w:ascii="Times New Roman" w:eastAsia="Times New Roman" w:hAnsi="Times New Roman" w:cs="Times New Roman"/>
          <w:color w:val="000000"/>
          <w:sz w:val="24"/>
          <w:szCs w:val="24"/>
        </w:rPr>
        <w:t>.</w:t>
      </w:r>
    </w:p>
    <w:p w:rsidR="00FD5C49" w:rsidRPr="001636C7" w:rsidRDefault="00FD5C49" w:rsidP="00636B9F">
      <w:pPr>
        <w:pStyle w:val="ListParagraph"/>
        <w:numPr>
          <w:ilvl w:val="1"/>
          <w:numId w:val="1"/>
          <w:numberingChange w:id="140" w:author="Kendrick Wiersma" w:date="2010-10-24T23:20:00Z" w:original="%1:6:0:.%2:4: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be banked with 4 breakers with the option of </w:t>
      </w:r>
      <w:commentRangeStart w:id="141"/>
      <w:r w:rsidRPr="001636C7">
        <w:rPr>
          <w:rFonts w:ascii="Times New Roman" w:eastAsia="Times New Roman" w:hAnsi="Times New Roman" w:cs="Times New Roman"/>
          <w:color w:val="000000"/>
          <w:sz w:val="24"/>
          <w:szCs w:val="24"/>
        </w:rPr>
        <w:t>banking</w:t>
      </w:r>
      <w:commentRangeEnd w:id="141"/>
      <w:r w:rsidR="003327A1">
        <w:rPr>
          <w:rStyle w:val="CommentReference"/>
          <w:vanish/>
        </w:rPr>
        <w:commentReference w:id="141"/>
      </w:r>
      <w:r w:rsidRPr="001636C7">
        <w:rPr>
          <w:rFonts w:ascii="Times New Roman" w:eastAsia="Times New Roman" w:hAnsi="Times New Roman" w:cs="Times New Roman"/>
          <w:color w:val="000000"/>
          <w:sz w:val="24"/>
          <w:szCs w:val="24"/>
        </w:rPr>
        <w:t xml:space="preserve"> 8</w:t>
      </w:r>
    </w:p>
    <w:p w:rsidR="00873BF4" w:rsidRPr="00636B9F" w:rsidDel="003327A1" w:rsidRDefault="0031153D" w:rsidP="0031153D">
      <w:pPr>
        <w:pStyle w:val="ListParagraph"/>
        <w:numPr>
          <w:ilvl w:val="1"/>
          <w:numId w:val="1"/>
          <w:numberingChange w:id="142" w:author="Kendrick Wiersma" w:date="2010-10-24T23:20:00Z" w:original="%1:6:0:.%2:5:0:."/>
        </w:numPr>
        <w:autoSpaceDE w:val="0"/>
        <w:autoSpaceDN w:val="0"/>
        <w:adjustRightInd w:val="0"/>
        <w:spacing w:after="0" w:line="360" w:lineRule="auto"/>
        <w:rPr>
          <w:del w:id="143" w:author="Kendrick Wiersma" w:date="2010-10-25T00:11:00Z"/>
          <w:rFonts w:ascii="Times New Roman" w:eastAsia="Times New Roman" w:hAnsi="Times New Roman" w:cs="Times New Roman"/>
          <w:color w:val="000000"/>
          <w:sz w:val="24"/>
          <w:szCs w:val="24"/>
        </w:rPr>
      </w:pPr>
      <w:del w:id="144" w:author="Kendrick Wiersma" w:date="2010-10-25T00:11:00Z">
        <w:r w:rsidRPr="001636C7" w:rsidDel="003327A1">
          <w:rPr>
            <w:rFonts w:ascii="Times New Roman" w:eastAsia="Times New Roman" w:hAnsi="Times New Roman" w:cs="Times New Roman"/>
            <w:color w:val="000000"/>
            <w:sz w:val="24"/>
            <w:szCs w:val="24"/>
          </w:rPr>
          <w:delText>Shall have an ADE7763 chip for each breaker</w:delText>
        </w:r>
      </w:del>
    </w:p>
    <w:p w:rsidR="00873BF4" w:rsidRPr="001636C7" w:rsidRDefault="00873BF4" w:rsidP="00636B9F">
      <w:pPr>
        <w:pStyle w:val="ListParagraph"/>
        <w:numPr>
          <w:ilvl w:val="0"/>
          <w:numId w:val="1"/>
          <w:numberingChange w:id="145" w:author="Kendrick Wiersma" w:date="2010-10-24T23:20:00Z" w:original="%1:7: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Safety Requirements</w:t>
      </w:r>
    </w:p>
    <w:p w:rsidR="00873BF4" w:rsidRPr="001636C7" w:rsidRDefault="00873BF4" w:rsidP="00636B9F">
      <w:pPr>
        <w:pStyle w:val="ListParagraph"/>
        <w:numPr>
          <w:ilvl w:val="1"/>
          <w:numId w:val="1"/>
          <w:numberingChange w:id="146" w:author="Kendrick Wiersma" w:date="2010-10-24T23:20:00Z" w:original="%1:7:0:.%2:1:0:."/>
        </w:numPr>
        <w:autoSpaceDE w:val="0"/>
        <w:autoSpaceDN w:val="0"/>
        <w:adjustRightInd w:val="0"/>
        <w:spacing w:after="0" w:line="360" w:lineRule="auto"/>
        <w:rPr>
          <w:rFonts w:ascii="Times New Roman" w:eastAsia="Times New Roman" w:hAnsi="Times New Roman" w:cs="Times New Roman"/>
          <w:color w:val="000000"/>
          <w:sz w:val="24"/>
          <w:szCs w:val="24"/>
        </w:rPr>
      </w:pPr>
      <w:commentRangeStart w:id="147"/>
      <w:r w:rsidRPr="001636C7">
        <w:rPr>
          <w:rFonts w:ascii="Times New Roman" w:eastAsia="Times New Roman" w:hAnsi="Times New Roman" w:cs="Times New Roman"/>
          <w:color w:val="000000"/>
          <w:sz w:val="24"/>
          <w:szCs w:val="24"/>
        </w:rPr>
        <w:t>Shall be marked as “SWD” or “HID” (switching duty or high-intensity discharge) when needed</w:t>
      </w:r>
      <w:commentRangeEnd w:id="147"/>
      <w:r w:rsidR="003327A1">
        <w:rPr>
          <w:rStyle w:val="CommentReference"/>
          <w:vanish/>
        </w:rPr>
        <w:commentReference w:id="147"/>
      </w:r>
    </w:p>
    <w:p w:rsidR="00873BF4" w:rsidRPr="001636C7" w:rsidRDefault="00873BF4" w:rsidP="00636B9F">
      <w:pPr>
        <w:pStyle w:val="ListParagraph"/>
        <w:numPr>
          <w:ilvl w:val="1"/>
          <w:numId w:val="1"/>
          <w:numberingChange w:id="148" w:author="Kendrick Wiersma" w:date="2010-10-24T23:20:00Z" w:original="%1:7:0:.%2:2:0:."/>
        </w:numPr>
        <w:autoSpaceDE w:val="0"/>
        <w:autoSpaceDN w:val="0"/>
        <w:adjustRightInd w:val="0"/>
        <w:spacing w:after="0" w:line="360" w:lineRule="auto"/>
        <w:rPr>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 xml:space="preserve">Shall provide circuit interrupter protection for circuits supplying 120V, single-phase power to generic outlets. </w:t>
      </w:r>
    </w:p>
    <w:p w:rsidR="00636B9F" w:rsidRDefault="00873BF4" w:rsidP="00636B9F">
      <w:pPr>
        <w:pStyle w:val="ListParagraph"/>
        <w:numPr>
          <w:ilvl w:val="1"/>
          <w:numId w:val="1"/>
          <w:numberingChange w:id="149" w:author="Kendrick Wiersma" w:date="2010-10-24T23:20:00Z" w:original="%1:7:0:.%2:3:0:."/>
        </w:numPr>
        <w:autoSpaceDE w:val="0"/>
        <w:autoSpaceDN w:val="0"/>
        <w:adjustRightInd w:val="0"/>
        <w:spacing w:after="0" w:line="360" w:lineRule="auto"/>
        <w:rPr>
          <w:ins w:id="150" w:author="Kendrick Wiersma" w:date="2010-10-24T23:16:00Z"/>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Shall have safety hazards marked</w:t>
      </w:r>
      <w:ins w:id="151" w:author="Kendrick Wiersma" w:date="2010-10-25T00:11:00Z">
        <w:r w:rsidR="003327A1">
          <w:rPr>
            <w:rFonts w:ascii="Times New Roman" w:eastAsia="Times New Roman" w:hAnsi="Times New Roman" w:cs="Times New Roman"/>
            <w:color w:val="000000"/>
            <w:sz w:val="24"/>
            <w:szCs w:val="24"/>
          </w:rPr>
          <w:t>.</w:t>
        </w:r>
      </w:ins>
    </w:p>
    <w:p w:rsidR="00636B9F" w:rsidRPr="001636C7" w:rsidDel="00636B9F" w:rsidRDefault="00873BF4" w:rsidP="00636B9F">
      <w:pPr>
        <w:pStyle w:val="ListParagraph"/>
        <w:numPr>
          <w:ilvl w:val="1"/>
          <w:numId w:val="1"/>
          <w:numberingChange w:id="152" w:author="Kendrick Wiersma" w:date="2010-10-24T23:21:00Z" w:original="%1:7:0:.%2:4:0:."/>
        </w:numPr>
        <w:autoSpaceDE w:val="0"/>
        <w:autoSpaceDN w:val="0"/>
        <w:adjustRightInd w:val="0"/>
        <w:spacing w:after="0" w:line="360" w:lineRule="auto"/>
        <w:rPr>
          <w:ins w:id="153" w:author="Kendrick Wiersma" w:date="2010-10-24T23:17:00Z"/>
          <w:rFonts w:ascii="Times New Roman" w:eastAsia="Times New Roman" w:hAnsi="Times New Roman" w:cs="Times New Roman"/>
          <w:color w:val="000000"/>
          <w:sz w:val="24"/>
          <w:szCs w:val="24"/>
        </w:rPr>
      </w:pPr>
      <w:r w:rsidRPr="001636C7">
        <w:rPr>
          <w:rFonts w:ascii="Times New Roman" w:eastAsia="Times New Roman" w:hAnsi="Times New Roman" w:cs="Times New Roman"/>
          <w:color w:val="000000"/>
          <w:sz w:val="24"/>
          <w:szCs w:val="24"/>
        </w:rPr>
        <w:t>Shall create an open circuit whe</w:t>
      </w:r>
      <w:commentRangeStart w:id="154"/>
      <w:r w:rsidRPr="001636C7">
        <w:rPr>
          <w:rFonts w:ascii="Times New Roman" w:eastAsia="Times New Roman" w:hAnsi="Times New Roman" w:cs="Times New Roman"/>
          <w:color w:val="000000"/>
          <w:sz w:val="24"/>
          <w:szCs w:val="24"/>
        </w:rPr>
        <w:t>n they are compromised</w:t>
      </w:r>
      <w:commentRangeEnd w:id="154"/>
      <w:ins w:id="155" w:author="Kendrick Wiersma" w:date="2010-10-25T00:12:00Z">
        <w:r w:rsidR="003327A1">
          <w:rPr>
            <w:rStyle w:val="CommentReference"/>
            <w:vanish/>
          </w:rPr>
          <w:commentReference w:id="154"/>
        </w:r>
      </w:ins>
    </w:p>
    <w:p w:rsidR="00FD5C49" w:rsidRPr="00636B9F" w:rsidRDefault="00FD5C49" w:rsidP="00636B9F">
      <w:pPr>
        <w:pStyle w:val="ListParagraph"/>
        <w:numPr>
          <w:ilvl w:val="1"/>
          <w:numId w:val="1"/>
          <w:numberingChange w:id="156" w:author="Kendrick Wiersma" w:date="2010-10-24T23:21:00Z" w:original="%1:7:0:.%2:5:0:."/>
        </w:numPr>
        <w:autoSpaceDE w:val="0"/>
        <w:autoSpaceDN w:val="0"/>
        <w:adjustRightInd w:val="0"/>
        <w:spacing w:after="0" w:line="360" w:lineRule="auto"/>
        <w:rPr>
          <w:rFonts w:ascii="Times New Roman" w:eastAsia="Times New Roman" w:hAnsi="Times New Roman" w:cs="Times New Roman"/>
          <w:color w:val="000000"/>
          <w:sz w:val="24"/>
          <w:szCs w:val="24"/>
        </w:rPr>
      </w:pPr>
      <w:commentRangeStart w:id="157"/>
      <w:r w:rsidRPr="00636B9F">
        <w:rPr>
          <w:rFonts w:ascii="Times New Roman" w:eastAsia="Times New Roman" w:hAnsi="Times New Roman" w:cs="Times New Roman"/>
          <w:color w:val="000000"/>
          <w:sz w:val="24"/>
          <w:szCs w:val="24"/>
        </w:rPr>
        <w:t>Shall be functional enough to where consumers will not have to touch high voltage areas</w:t>
      </w:r>
      <w:commentRangeEnd w:id="157"/>
      <w:r w:rsidR="001D1AAA">
        <w:rPr>
          <w:rStyle w:val="CommentReference"/>
          <w:vanish/>
        </w:rPr>
        <w:commentReference w:id="157"/>
      </w:r>
    </w:p>
    <w:p w:rsidR="00873BF4" w:rsidRPr="0031153D" w:rsidRDefault="00873BF4" w:rsidP="0031153D">
      <w:pPr>
        <w:autoSpaceDE w:val="0"/>
        <w:autoSpaceDN w:val="0"/>
        <w:adjustRightInd w:val="0"/>
        <w:spacing w:after="0" w:line="360" w:lineRule="auto"/>
        <w:rPr>
          <w:rFonts w:ascii="Times New Roman" w:eastAsia="Times New Roman" w:hAnsi="Times New Roman" w:cs="Times New Roman"/>
          <w:color w:val="000000"/>
          <w:sz w:val="24"/>
          <w:szCs w:val="24"/>
        </w:rPr>
      </w:pPr>
    </w:p>
    <w:p w:rsidR="00FB2637" w:rsidRPr="0031153D" w:rsidRDefault="00FB2637" w:rsidP="0031153D">
      <w:pPr>
        <w:spacing w:after="0" w:line="360" w:lineRule="auto"/>
        <w:rPr>
          <w:rFonts w:ascii="Times New Roman" w:hAnsi="Times New Roman" w:cs="Times New Roman"/>
          <w:sz w:val="24"/>
          <w:szCs w:val="24"/>
        </w:rPr>
      </w:pPr>
    </w:p>
    <w:sectPr w:rsidR="00FB2637" w:rsidRPr="0031153D" w:rsidSect="00FB2637">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Kendrick Wiersma" w:date="2010-10-25T00:14:00Z" w:initials="KW">
    <w:p w:rsidR="003327A1" w:rsidRDefault="003327A1">
      <w:pPr>
        <w:pStyle w:val="CommentText"/>
      </w:pPr>
      <w:r>
        <w:rPr>
          <w:rStyle w:val="CommentReference"/>
        </w:rPr>
        <w:annotationRef/>
      </w:r>
      <w:r>
        <w:t>We are now doing more than simple monitoring…</w:t>
      </w:r>
    </w:p>
  </w:comment>
  <w:comment w:id="12" w:author="Kendrick Wiersma" w:date="2010-10-25T00:14:00Z" w:initials="KW">
    <w:p w:rsidR="003327A1" w:rsidRDefault="003327A1">
      <w:pPr>
        <w:pStyle w:val="CommentText"/>
      </w:pPr>
      <w:r>
        <w:rPr>
          <w:rStyle w:val="CommentReference"/>
        </w:rPr>
        <w:annotationRef/>
      </w:r>
      <w:r>
        <w:t>Which features controlled?</w:t>
      </w:r>
    </w:p>
  </w:comment>
  <w:comment w:id="41" w:author="Kendrick Wiersma" w:date="2010-10-25T00:14:00Z" w:initials="KW">
    <w:p w:rsidR="003327A1" w:rsidRDefault="003327A1">
      <w:pPr>
        <w:pStyle w:val="CommentText"/>
      </w:pPr>
      <w:r>
        <w:rPr>
          <w:rStyle w:val="CommentReference"/>
        </w:rPr>
        <w:annotationRef/>
      </w:r>
      <w:r>
        <w:t>We cannot design this chip! We cannot require this chip to do these things. We can simply require that the system is capable of monitoring the current flow through the circuit. Requirements may NOT specify implementation! Also, I know you copied this from the datasheet, NOT acceptable under ANY circumstances.</w:t>
      </w:r>
    </w:p>
  </w:comment>
  <w:comment w:id="60" w:author="Kendrick Wiersma" w:date="2010-10-25T00:14:00Z" w:initials="KW">
    <w:p w:rsidR="003327A1" w:rsidRDefault="003327A1">
      <w:pPr>
        <w:pStyle w:val="CommentText"/>
      </w:pPr>
      <w:r>
        <w:rPr>
          <w:rStyle w:val="CommentReference"/>
        </w:rPr>
        <w:annotationRef/>
      </w:r>
      <w:r>
        <w:t>What “rating” and what “time delays” are you referring to here?</w:t>
      </w:r>
    </w:p>
  </w:comment>
  <w:comment w:id="83" w:author="Kendrick Wiersma" w:date="2010-10-25T00:14:00Z" w:initials="KW">
    <w:p w:rsidR="003327A1" w:rsidRDefault="003327A1">
      <w:pPr>
        <w:pStyle w:val="CommentText"/>
      </w:pPr>
      <w:r>
        <w:rPr>
          <w:rStyle w:val="CommentReference"/>
        </w:rPr>
        <w:annotationRef/>
      </w:r>
      <w:r>
        <w:t>This is completely non-</w:t>
      </w:r>
      <w:proofErr w:type="spellStart"/>
      <w:r>
        <w:t>sensical</w:t>
      </w:r>
      <w:proofErr w:type="spellEnd"/>
      <w:r>
        <w:t>. What do you mean?</w:t>
      </w:r>
    </w:p>
  </w:comment>
  <w:comment w:id="85" w:author="Kendrick Wiersma" w:date="2010-10-25T00:14:00Z" w:initials="KW">
    <w:p w:rsidR="003327A1" w:rsidRDefault="003327A1">
      <w:pPr>
        <w:pStyle w:val="CommentText"/>
      </w:pPr>
      <w:r>
        <w:rPr>
          <w:rStyle w:val="CommentReference"/>
        </w:rPr>
        <w:annotationRef/>
      </w:r>
      <w:r>
        <w:t>Vague, status of what?</w:t>
      </w:r>
    </w:p>
  </w:comment>
  <w:comment w:id="105" w:author="Kendrick Wiersma" w:date="2010-10-25T00:14:00Z" w:initials="KW">
    <w:p w:rsidR="003327A1" w:rsidRDefault="003327A1">
      <w:pPr>
        <w:pStyle w:val="CommentText"/>
      </w:pPr>
      <w:r>
        <w:rPr>
          <w:rStyle w:val="CommentReference"/>
        </w:rPr>
        <w:annotationRef/>
      </w:r>
      <w:r>
        <w:t>How is this any different from the “self-explanatory interface”</w:t>
      </w:r>
    </w:p>
  </w:comment>
  <w:comment w:id="110" w:author="Kendrick Wiersma" w:date="2010-10-25T00:14:00Z" w:initials="KW">
    <w:p w:rsidR="003327A1" w:rsidRDefault="003327A1">
      <w:pPr>
        <w:pStyle w:val="CommentText"/>
      </w:pPr>
      <w:r>
        <w:rPr>
          <w:rStyle w:val="CommentReference"/>
        </w:rPr>
        <w:annotationRef/>
      </w:r>
      <w:r>
        <w:t>Be specific, how does the lock work? Is this a padlock or a software lock-out?</w:t>
      </w:r>
    </w:p>
  </w:comment>
  <w:comment w:id="124" w:author="Kendrick Wiersma" w:date="2010-10-25T00:14:00Z" w:initials="KW">
    <w:p w:rsidR="003327A1" w:rsidRDefault="003327A1">
      <w:pPr>
        <w:pStyle w:val="CommentText"/>
      </w:pPr>
      <w:r>
        <w:rPr>
          <w:rStyle w:val="CommentReference"/>
        </w:rPr>
        <w:annotationRef/>
      </w:r>
      <w:r>
        <w:t>I’m not sure the state has any “power regulations”. They have codes the discuss what can be put into the panel, what it can be made out of, et c. But I don’t think they care about consumption. What they DO care about is safety. Also, if this actually were a valid requirement it is too vague.</w:t>
      </w:r>
    </w:p>
  </w:comment>
  <w:comment w:id="136" w:author="Kendrick Wiersma" w:date="2010-10-25T00:14:00Z" w:initials="KW">
    <w:p w:rsidR="003327A1" w:rsidRDefault="003327A1">
      <w:pPr>
        <w:pStyle w:val="CommentText"/>
      </w:pPr>
      <w:r>
        <w:rPr>
          <w:rStyle w:val="CommentReference"/>
        </w:rPr>
        <w:annotationRef/>
      </w:r>
      <w:r>
        <w:t>This is impossible, if it is fully enclosed we cannot have any wires coming out of it and it would need to act autonomously.</w:t>
      </w:r>
    </w:p>
  </w:comment>
  <w:comment w:id="137" w:author="Kendrick Wiersma" w:date="2010-10-25T00:14:00Z" w:initials="KW">
    <w:p w:rsidR="003327A1" w:rsidRDefault="003327A1">
      <w:pPr>
        <w:pStyle w:val="CommentText"/>
      </w:pPr>
      <w:r>
        <w:rPr>
          <w:rStyle w:val="CommentReference"/>
        </w:rPr>
        <w:annotationRef/>
      </w:r>
      <w:r>
        <w:t>This conflicts with your requirements of talking to the MCU, a self-contained unit would not do this. Additionally, this requirement does not allow you to have a control panel outside of whatever box you have designed.</w:t>
      </w:r>
    </w:p>
  </w:comment>
  <w:comment w:id="139" w:author="Kendrick Wiersma" w:date="2010-10-25T00:14:00Z" w:initials="KW">
    <w:p w:rsidR="003327A1" w:rsidRDefault="003327A1">
      <w:pPr>
        <w:pStyle w:val="CommentText"/>
      </w:pPr>
      <w:r>
        <w:rPr>
          <w:rStyle w:val="CommentReference"/>
        </w:rPr>
        <w:annotationRef/>
      </w:r>
      <w:r>
        <w:t xml:space="preserve">Invalid requirement. Also, why can they not be accessed? This seems like a maintenance person's worst nightmare, you have to fix the operation of the box without being able to see it </w:t>
      </w:r>
      <w:proofErr w:type="spellStart"/>
      <w:r>
        <w:t>operati</w:t>
      </w:r>
      <w:proofErr w:type="spellEnd"/>
      <w:r>
        <w:t>ng.</w:t>
      </w:r>
    </w:p>
  </w:comment>
  <w:comment w:id="141" w:author="Kendrick Wiersma" w:date="2010-10-25T00:14:00Z" w:initials="KW">
    <w:p w:rsidR="003327A1" w:rsidRDefault="003327A1">
      <w:pPr>
        <w:pStyle w:val="CommentText"/>
      </w:pPr>
      <w:r>
        <w:rPr>
          <w:rStyle w:val="CommentReference"/>
        </w:rPr>
        <w:annotationRef/>
      </w:r>
      <w:r>
        <w:t>SLANG, write this in a way that uses professional language to describe what you mean.</w:t>
      </w:r>
    </w:p>
  </w:comment>
  <w:comment w:id="147" w:author="Kendrick Wiersma" w:date="2010-10-25T00:14:00Z" w:initials="KW">
    <w:p w:rsidR="003327A1" w:rsidRDefault="003327A1">
      <w:pPr>
        <w:pStyle w:val="CommentText"/>
      </w:pPr>
      <w:r>
        <w:rPr>
          <w:rStyle w:val="CommentReference"/>
        </w:rPr>
        <w:annotationRef/>
      </w:r>
      <w:r>
        <w:t>What do you mean? I’m not sure this actually applies…</w:t>
      </w:r>
    </w:p>
  </w:comment>
  <w:comment w:id="154" w:author="Kendrick Wiersma" w:date="2010-10-25T00:14:00Z" w:initials="KW">
    <w:p w:rsidR="003327A1" w:rsidRDefault="003327A1">
      <w:pPr>
        <w:pStyle w:val="CommentText"/>
      </w:pPr>
      <w:r>
        <w:rPr>
          <w:rStyle w:val="CommentReference"/>
        </w:rPr>
        <w:annotationRef/>
      </w:r>
      <w:r>
        <w:t>What “they”? This is VERY vague, and I’m not sure its actually possible as we have the system right now.</w:t>
      </w:r>
    </w:p>
  </w:comment>
  <w:comment w:id="157" w:author="Kendrick Wiersma" w:date="2010-10-25T00:14:00Z" w:initials="KW">
    <w:p w:rsidR="001D1AAA" w:rsidRDefault="001D1AAA">
      <w:pPr>
        <w:pStyle w:val="CommentText"/>
      </w:pPr>
      <w:r>
        <w:rPr>
          <w:rStyle w:val="CommentReference"/>
        </w:rPr>
        <w:annotationRef/>
      </w:r>
      <w:r>
        <w:t xml:space="preserve">Functional enough? </w:t>
      </w:r>
      <w:proofErr w:type="gramStart"/>
      <w:r>
        <w:t>what</w:t>
      </w:r>
      <w:proofErr w:type="gramEnd"/>
      <w:r>
        <w:t xml:space="preserve"> do you mean by this?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7640D"/>
    <w:multiLevelType w:val="multilevel"/>
    <w:tmpl w:val="9FC841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trackRevisions/>
  <w:doNotTrackMoves/>
  <w:defaultTabStop w:val="720"/>
  <w:characterSpacingControl w:val="doNotCompress"/>
  <w:savePreviewPicture/>
  <w:compat/>
  <w:rsids>
    <w:rsidRoot w:val="005A5C6A"/>
    <w:rsid w:val="000A7D6F"/>
    <w:rsid w:val="001636C7"/>
    <w:rsid w:val="001D1AAA"/>
    <w:rsid w:val="0031153D"/>
    <w:rsid w:val="00317248"/>
    <w:rsid w:val="003327A1"/>
    <w:rsid w:val="005A5C6A"/>
    <w:rsid w:val="005D7C13"/>
    <w:rsid w:val="00636B9F"/>
    <w:rsid w:val="006A11AE"/>
    <w:rsid w:val="00844E5F"/>
    <w:rsid w:val="00873BF4"/>
    <w:rsid w:val="008A5338"/>
    <w:rsid w:val="008A5E49"/>
    <w:rsid w:val="009F2A2E"/>
    <w:rsid w:val="00AE32AC"/>
    <w:rsid w:val="00C1472A"/>
    <w:rsid w:val="00C43D17"/>
    <w:rsid w:val="00CC09FB"/>
    <w:rsid w:val="00DA383E"/>
    <w:rsid w:val="00DE24B6"/>
    <w:rsid w:val="00EF5176"/>
    <w:rsid w:val="00F56B0F"/>
    <w:rsid w:val="00FB2637"/>
    <w:rsid w:val="00FD5C49"/>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5A5C6A"/>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1636C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6C7"/>
    <w:rPr>
      <w:rFonts w:ascii="Lucida Grande" w:hAnsi="Lucida Grande"/>
      <w:sz w:val="18"/>
      <w:szCs w:val="18"/>
    </w:rPr>
  </w:style>
  <w:style w:type="character" w:styleId="CommentReference">
    <w:name w:val="annotation reference"/>
    <w:basedOn w:val="DefaultParagraphFont"/>
    <w:uiPriority w:val="99"/>
    <w:semiHidden/>
    <w:unhideWhenUsed/>
    <w:rsid w:val="001636C7"/>
    <w:rPr>
      <w:sz w:val="18"/>
      <w:szCs w:val="18"/>
    </w:rPr>
  </w:style>
  <w:style w:type="paragraph" w:styleId="CommentText">
    <w:name w:val="annotation text"/>
    <w:basedOn w:val="Normal"/>
    <w:link w:val="CommentTextChar"/>
    <w:uiPriority w:val="99"/>
    <w:semiHidden/>
    <w:unhideWhenUsed/>
    <w:rsid w:val="001636C7"/>
    <w:pPr>
      <w:spacing w:line="240" w:lineRule="auto"/>
    </w:pPr>
    <w:rPr>
      <w:sz w:val="24"/>
      <w:szCs w:val="24"/>
    </w:rPr>
  </w:style>
  <w:style w:type="character" w:customStyle="1" w:styleId="CommentTextChar">
    <w:name w:val="Comment Text Char"/>
    <w:basedOn w:val="DefaultParagraphFont"/>
    <w:link w:val="CommentText"/>
    <w:uiPriority w:val="99"/>
    <w:semiHidden/>
    <w:rsid w:val="001636C7"/>
    <w:rPr>
      <w:sz w:val="24"/>
      <w:szCs w:val="24"/>
    </w:rPr>
  </w:style>
  <w:style w:type="paragraph" w:styleId="CommentSubject">
    <w:name w:val="annotation subject"/>
    <w:basedOn w:val="CommentText"/>
    <w:next w:val="CommentText"/>
    <w:link w:val="CommentSubjectChar"/>
    <w:uiPriority w:val="99"/>
    <w:semiHidden/>
    <w:unhideWhenUsed/>
    <w:rsid w:val="001636C7"/>
    <w:rPr>
      <w:b/>
      <w:bCs/>
      <w:sz w:val="20"/>
      <w:szCs w:val="20"/>
    </w:rPr>
  </w:style>
  <w:style w:type="character" w:customStyle="1" w:styleId="CommentSubjectChar">
    <w:name w:val="Comment Subject Char"/>
    <w:basedOn w:val="CommentTextChar"/>
    <w:link w:val="CommentSubject"/>
    <w:uiPriority w:val="99"/>
    <w:semiHidden/>
    <w:rsid w:val="001636C7"/>
    <w:rPr>
      <w:b/>
      <w:bCs/>
      <w:sz w:val="20"/>
      <w:szCs w:val="20"/>
    </w:rPr>
  </w:style>
  <w:style w:type="paragraph" w:styleId="ListParagraph">
    <w:name w:val="List Paragraph"/>
    <w:basedOn w:val="Normal"/>
    <w:uiPriority w:val="34"/>
    <w:qFormat/>
    <w:rsid w:val="001636C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550</Words>
  <Characters>3135</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cp:lastModifiedBy>Kendrick Wiersma</cp:lastModifiedBy>
  <cp:revision>4</cp:revision>
  <dcterms:created xsi:type="dcterms:W3CDTF">2010-10-25T03:21:00Z</dcterms:created>
  <dcterms:modified xsi:type="dcterms:W3CDTF">2010-10-25T04:14:00Z</dcterms:modified>
</cp:coreProperties>
</file>