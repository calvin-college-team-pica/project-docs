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142" w:rsidRPr="00681B11" w:rsidRDefault="00B45142" w:rsidP="00B45142">
      <w:pPr>
        <w:jc w:val="center"/>
        <w:rPr>
          <w:b/>
          <w:sz w:val="36"/>
          <w:szCs w:val="36"/>
        </w:rPr>
      </w:pPr>
      <w:r w:rsidRPr="00681B11">
        <w:rPr>
          <w:b/>
          <w:sz w:val="36"/>
          <w:szCs w:val="36"/>
        </w:rPr>
        <w:t>Team 1</w:t>
      </w:r>
      <w:r w:rsidR="006B283F">
        <w:rPr>
          <w:b/>
          <w:sz w:val="36"/>
          <w:szCs w:val="36"/>
        </w:rPr>
        <w:t>: PICA</w:t>
      </w:r>
    </w:p>
    <w:p w:rsidR="00B45142" w:rsidRDefault="00B45142"/>
    <w:p w:rsidR="00B45142" w:rsidRPr="00026C42" w:rsidRDefault="00B45142" w:rsidP="00026C42">
      <w:pPr>
        <w:spacing w:line="360" w:lineRule="auto"/>
        <w:ind w:firstLine="720"/>
      </w:pPr>
      <w:r w:rsidRPr="00026C42">
        <w:t>Our Senior Design group, team PICA</w:t>
      </w:r>
      <w:r w:rsidR="00A04902">
        <w:t xml:space="preserve"> (Power Information Collection Architecture)</w:t>
      </w:r>
      <w:r w:rsidRPr="00026C42">
        <w:t>, is comprised of four electrical</w:t>
      </w:r>
      <w:ins w:id="0" w:author="Kendrick Wiersma" w:date="2011-02-11T09:44:00Z">
        <w:r w:rsidR="004E3582">
          <w:t xml:space="preserve"> and </w:t>
        </w:r>
      </w:ins>
      <w:del w:id="1" w:author="Kendrick Wiersma" w:date="2011-02-11T09:44:00Z">
        <w:r w:rsidRPr="00026C42" w:rsidDel="004E3582">
          <w:delText>/</w:delText>
        </w:r>
      </w:del>
      <w:r w:rsidRPr="00026C42">
        <w:t>computer engineering students who all have a strong desire to serve God with the abilities He has given us</w:t>
      </w:r>
      <w:ins w:id="2" w:author="Kendrick Wiersma" w:date="2011-02-11T09:45:00Z">
        <w:r w:rsidR="004E3582">
          <w:t>,</w:t>
        </w:r>
      </w:ins>
      <w:r w:rsidRPr="00026C42">
        <w:t xml:space="preserve"> </w:t>
      </w:r>
      <w:commentRangeStart w:id="3"/>
      <w:r w:rsidR="00A04902">
        <w:t>along with</w:t>
      </w:r>
      <w:r w:rsidRPr="00026C42">
        <w:t xml:space="preserve"> the training we have received here at Calvin College</w:t>
      </w:r>
      <w:commentRangeEnd w:id="3"/>
      <w:r w:rsidR="004E3582">
        <w:rPr>
          <w:rStyle w:val="CommentReference"/>
        </w:rPr>
        <w:commentReference w:id="3"/>
      </w:r>
      <w:r w:rsidRPr="00026C42">
        <w:t xml:space="preserve">. One way we believe we can achieve this goal is through </w:t>
      </w:r>
      <w:r w:rsidR="00A04902">
        <w:t>the development</w:t>
      </w:r>
      <w:r w:rsidRPr="00026C42">
        <w:t xml:space="preserve"> </w:t>
      </w:r>
      <w:r w:rsidR="004879DD">
        <w:t xml:space="preserve">of </w:t>
      </w:r>
      <w:r w:rsidRPr="00026C42">
        <w:t xml:space="preserve">a home power monitoring system </w:t>
      </w:r>
      <w:del w:id="4" w:author="Kendrick Wiersma" w:date="2011-02-11T09:46:00Z">
        <w:r w:rsidR="00A04902" w:rsidDel="004E3582">
          <w:delText>that is</w:delText>
        </w:r>
      </w:del>
      <w:r w:rsidR="00A04902">
        <w:t xml:space="preserve"> </w:t>
      </w:r>
      <w:r w:rsidRPr="00026C42">
        <w:t xml:space="preserve">capable of monitoring total and circuit-by-circuit power usage </w:t>
      </w:r>
      <w:ins w:id="5" w:author="Kendrick Wiersma" w:date="2011-02-11T09:46:00Z">
        <w:r w:rsidR="004E3582">
          <w:t>in a home.</w:t>
        </w:r>
      </w:ins>
      <w:del w:id="6" w:author="Kendrick Wiersma" w:date="2011-02-11T09:46:00Z">
        <w:r w:rsidRPr="00026C42" w:rsidDel="004E3582">
          <w:delText>for a given installation</w:delText>
        </w:r>
      </w:del>
      <w:r w:rsidRPr="00026C42">
        <w:t>. Developing this technology</w:t>
      </w:r>
      <w:del w:id="7" w:author="Kendrick Wiersma" w:date="2011-02-11T09:46:00Z">
        <w:r w:rsidRPr="00026C42" w:rsidDel="004E3582">
          <w:delText xml:space="preserve"> will</w:delText>
        </w:r>
      </w:del>
      <w:r w:rsidRPr="00026C42">
        <w:t xml:space="preserve"> give</w:t>
      </w:r>
      <w:ins w:id="8" w:author="Kendrick Wiersma" w:date="2011-02-11T09:46:00Z">
        <w:r w:rsidR="004E3582">
          <w:t>s</w:t>
        </w:r>
      </w:ins>
      <w:r w:rsidRPr="00026C42">
        <w:t xml:space="preserve"> us the opportunity to be good stewards of the resources God has given us</w:t>
      </w:r>
      <w:ins w:id="9" w:author="Kendrick Wiersma" w:date="2011-02-11T09:46:00Z">
        <w:r w:rsidR="004E3582">
          <w:t xml:space="preserve"> by providing better information about power consumption</w:t>
        </w:r>
      </w:ins>
      <w:r w:rsidRPr="00026C42">
        <w:t xml:space="preserve">. As good stewards of God’s Earth we want to make sure the natural resources available </w:t>
      </w:r>
      <w:r w:rsidR="00026C42" w:rsidRPr="00026C42">
        <w:t xml:space="preserve">to us </w:t>
      </w:r>
      <w:r w:rsidRPr="00026C42">
        <w:t xml:space="preserve">are not wasted, </w:t>
      </w:r>
      <w:ins w:id="10" w:author="Kendrick Wiersma" w:date="2011-02-11T09:47:00Z">
        <w:r w:rsidR="004E3582">
          <w:t xml:space="preserve">by arming consumers with more accurate information </w:t>
        </w:r>
      </w:ins>
      <w:ins w:id="11" w:author="Kendrick Wiersma" w:date="2011-02-11T09:49:00Z">
        <w:r w:rsidR="004E3582">
          <w:t xml:space="preserve">about their consumption, </w:t>
        </w:r>
      </w:ins>
      <w:ins w:id="12" w:author="Kendrick Wiersma" w:date="2011-02-11T09:47:00Z">
        <w:r w:rsidR="004E3582">
          <w:t>we hope</w:t>
        </w:r>
      </w:ins>
      <w:ins w:id="13" w:author="Kendrick Wiersma" w:date="2011-02-11T09:48:00Z">
        <w:r w:rsidR="004E3582">
          <w:t xml:space="preserve"> to see reductions in power consumption.</w:t>
        </w:r>
      </w:ins>
      <w:del w:id="14" w:author="Kendrick Wiersma" w:date="2011-02-11T09:48:00Z">
        <w:r w:rsidRPr="00026C42" w:rsidDel="004E3582">
          <w:delText>and we believe that if there is access to more and better information,</w:delText>
        </w:r>
      </w:del>
      <w:del w:id="15" w:author="Kendrick Wiersma" w:date="2011-02-11T09:49:00Z">
        <w:r w:rsidRPr="00026C42" w:rsidDel="004E3582">
          <w:delText xml:space="preserve"> people will have a better opportunity to manage those resources more effectively.</w:delText>
        </w:r>
      </w:del>
    </w:p>
    <w:p w:rsidR="00026C42" w:rsidRPr="00026C42" w:rsidRDefault="004E3582" w:rsidP="00026C42">
      <w:pPr>
        <w:autoSpaceDE w:val="0"/>
        <w:autoSpaceDN w:val="0"/>
        <w:adjustRightInd w:val="0"/>
        <w:spacing w:line="360" w:lineRule="auto"/>
        <w:ind w:firstLine="720"/>
        <w:rPr>
          <w:rFonts w:eastAsiaTheme="minorHAnsi"/>
          <w:lang w:eastAsia="en-US"/>
        </w:rPr>
      </w:pPr>
      <w:ins w:id="16" w:author="Kendrick Wiersma" w:date="2011-02-11T09:50:00Z">
        <w:r>
          <w:t xml:space="preserve">Traditionally, power consumption data has been estimated based on discrete-time </w:t>
        </w:r>
        <w:r w:rsidR="00BA76C8">
          <w:t xml:space="preserve">readings taken by a </w:t>
        </w:r>
      </w:ins>
      <w:ins w:id="17" w:author="Kendrick Wiersma" w:date="2011-02-11T10:14:00Z">
        <w:r w:rsidR="00BA76C8">
          <w:t>technician</w:t>
        </w:r>
      </w:ins>
      <w:ins w:id="18" w:author="Kendrick Wiersma" w:date="2011-02-11T09:50:00Z">
        <w:r>
          <w:t>. Sending a technician out to each meter in an area is costly and inefficient in an internet connected world. Additionally, a consumer cannot know exactly how much the power they consume costs until the end of a billing cycle</w:t>
        </w:r>
      </w:ins>
      <w:ins w:id="19" w:author="Kendrick Wiersma" w:date="2011-02-11T10:03:00Z">
        <w:r w:rsidR="00B750EC">
          <w:t xml:space="preserve">, </w:t>
        </w:r>
      </w:ins>
      <w:ins w:id="20" w:author="Kendrick Wiersma" w:date="2011-02-11T10:06:00Z">
        <w:r w:rsidR="00BA76C8">
          <w:t>a problem we hope to alleviate with our PICA system.</w:t>
        </w:r>
      </w:ins>
      <w:ins w:id="21" w:author="Kendrick Wiersma" w:date="2011-02-11T10:07:00Z">
        <w:r w:rsidR="00BA76C8">
          <w:t xml:space="preserve"> Several off the shelf solutions already exist to address some of these concerns in a residential or commercial setting, but with limited functionality or high-cost. Once we collect power usage data, our system aggre</w:t>
        </w:r>
      </w:ins>
      <w:ins w:id="22" w:author="Kendrick Wiersma" w:date="2011-02-11T10:15:00Z">
        <w:r w:rsidR="00FD5AD8">
          <w:t xml:space="preserve">gates and packages the data for presentation to both the consumer and utility </w:t>
        </w:r>
        <w:proofErr w:type="spellStart"/>
        <w:r w:rsidR="00FD5AD8">
          <w:t>provider.</w:t>
        </w:r>
      </w:ins>
      <w:r w:rsidR="00026C42" w:rsidRPr="00026C42">
        <w:t>The</w:t>
      </w:r>
      <w:proofErr w:type="spellEnd"/>
      <w:r w:rsidR="00026C42" w:rsidRPr="00026C42">
        <w:t xml:space="preserve"> problem we are trying to solve is the fact that data regarding power usage is severely limited</w:t>
      </w:r>
      <w:r w:rsidR="00026C42">
        <w:t xml:space="preserve"> for power companies as well as homeowners or business owners</w:t>
      </w:r>
      <w:r w:rsidR="00026C42" w:rsidRPr="00026C42">
        <w:t xml:space="preserve">. </w:t>
      </w:r>
      <w:r w:rsidR="00026C42" w:rsidRPr="00026C42">
        <w:rPr>
          <w:rFonts w:eastAsiaTheme="minorHAnsi"/>
          <w:lang w:eastAsia="en-US"/>
        </w:rPr>
        <w:t xml:space="preserve">For the power companies, data from the meters is </w:t>
      </w:r>
      <w:r w:rsidR="00026C42">
        <w:rPr>
          <w:rFonts w:eastAsiaTheme="minorHAnsi"/>
          <w:lang w:eastAsia="en-US"/>
        </w:rPr>
        <w:t xml:space="preserve">very </w:t>
      </w:r>
      <w:r w:rsidR="00026C42" w:rsidRPr="00026C42">
        <w:rPr>
          <w:rFonts w:eastAsiaTheme="minorHAnsi"/>
          <w:lang w:eastAsia="en-US"/>
        </w:rPr>
        <w:t xml:space="preserve">minimal and grid control is limited to manual operation, costing them time and money. As the cost of electricity becomes higher and higher, </w:t>
      </w:r>
      <w:r w:rsidR="00026C42">
        <w:rPr>
          <w:rFonts w:eastAsiaTheme="minorHAnsi"/>
          <w:lang w:eastAsia="en-US"/>
        </w:rPr>
        <w:t>use of electricity</w:t>
      </w:r>
      <w:r w:rsidR="00026C42" w:rsidRPr="00026C42">
        <w:rPr>
          <w:rFonts w:eastAsiaTheme="minorHAnsi"/>
          <w:lang w:eastAsia="en-US"/>
        </w:rPr>
        <w:t xml:space="preserve"> in buildings </w:t>
      </w:r>
      <w:r w:rsidR="00026C42">
        <w:rPr>
          <w:rFonts w:eastAsiaTheme="minorHAnsi"/>
          <w:lang w:eastAsia="en-US"/>
        </w:rPr>
        <w:t xml:space="preserve">and homes </w:t>
      </w:r>
      <w:r w:rsidR="00026C42" w:rsidRPr="00026C42">
        <w:rPr>
          <w:rFonts w:eastAsiaTheme="minorHAnsi"/>
          <w:lang w:eastAsia="en-US"/>
        </w:rPr>
        <w:t xml:space="preserve">is becoming a bigger concern and people have few cheap or simple ways to monitor this. </w:t>
      </w:r>
      <w:r w:rsidR="00026C42">
        <w:rPr>
          <w:rFonts w:eastAsiaTheme="minorHAnsi"/>
          <w:lang w:eastAsia="en-US"/>
        </w:rPr>
        <w:t>There are many options available to try to solve this problem; however</w:t>
      </w:r>
      <w:r w:rsidR="00026C42" w:rsidRPr="00026C42">
        <w:rPr>
          <w:rFonts w:eastAsiaTheme="minorHAnsi"/>
          <w:lang w:eastAsia="en-US"/>
        </w:rPr>
        <w:t xml:space="preserve">, most </w:t>
      </w:r>
      <w:r w:rsidR="00026C42">
        <w:rPr>
          <w:rFonts w:eastAsiaTheme="minorHAnsi"/>
          <w:lang w:eastAsia="en-US"/>
        </w:rPr>
        <w:t xml:space="preserve">of them </w:t>
      </w:r>
      <w:r w:rsidR="00026C42" w:rsidRPr="00026C42">
        <w:rPr>
          <w:rFonts w:eastAsiaTheme="minorHAnsi"/>
          <w:lang w:eastAsia="en-US"/>
        </w:rPr>
        <w:t xml:space="preserve">only address part of the problem, giving some information to the consumer and none to the </w:t>
      </w:r>
      <w:proofErr w:type="gramStart"/>
      <w:r w:rsidR="00026C42" w:rsidRPr="00026C42">
        <w:rPr>
          <w:rFonts w:eastAsiaTheme="minorHAnsi"/>
          <w:lang w:eastAsia="en-US"/>
        </w:rPr>
        <w:t>power company</w:t>
      </w:r>
      <w:proofErr w:type="gramEnd"/>
      <w:r w:rsidR="00026C42" w:rsidRPr="00026C42">
        <w:rPr>
          <w:rFonts w:eastAsiaTheme="minorHAnsi"/>
          <w:lang w:eastAsia="en-US"/>
        </w:rPr>
        <w:t xml:space="preserve"> or vice-versa.</w:t>
      </w:r>
    </w:p>
    <w:p w:rsidR="00B45142" w:rsidRPr="00026C42" w:rsidRDefault="00B45142" w:rsidP="00026C42">
      <w:pPr>
        <w:spacing w:line="360" w:lineRule="auto"/>
      </w:pPr>
      <w:r w:rsidRPr="00026C42">
        <w:tab/>
        <w:t xml:space="preserve">Most homeowners are unaware of exactly how much power they are consuming hourly or daily. They receive a monthly bill from the power company, but are unaware of where their </w:t>
      </w:r>
      <w:r w:rsidRPr="00026C42">
        <w:lastRenderedPageBreak/>
        <w:t>usage is exactly coming from. Our system will have the ability to inform the homeowner of how much power they are consuming per outlet hour-by-hour, day-by day, month-by-month, or whichever the homeowner desires. This information will be displayed to a user in real time over a wall-mounted display unit or a web interface.</w:t>
      </w:r>
    </w:p>
    <w:p w:rsidR="004E4BE0" w:rsidRDefault="004E4BE0" w:rsidP="00026C42">
      <w:pPr>
        <w:spacing w:line="360" w:lineRule="auto"/>
      </w:pPr>
      <w:r w:rsidRPr="00026C42">
        <w:tab/>
        <w:t xml:space="preserve">Our system has three sub-systems which include the base station, e-panel, and the solid-state breakers. The target market of the PICA system comprises of both electricity producers and electricity consumers, which is one of the reasons there are three sub-systems. The power companies supply and own the electric meters attached to the buildings where they supply power, the PICA system’s E-meter will only target the market of electricity-producing companies. The other two subsystems, the solid-state breakers and base station, target the power-consuming </w:t>
      </w:r>
      <w:r w:rsidR="0059518B" w:rsidRPr="00026C42">
        <w:t>market (homeowners)</w:t>
      </w:r>
      <w:r w:rsidRPr="00026C42">
        <w:t xml:space="preserve">, </w:t>
      </w:r>
      <w:r w:rsidR="0059518B" w:rsidRPr="00026C42">
        <w:t>since</w:t>
      </w:r>
      <w:r w:rsidRPr="00026C42">
        <w:t xml:space="preserve"> the devices will assist in monitoring power </w:t>
      </w:r>
      <w:r w:rsidR="0059518B" w:rsidRPr="00026C42">
        <w:t>consumption</w:t>
      </w:r>
      <w:r w:rsidRPr="00026C42">
        <w:t xml:space="preserve"> inside the </w:t>
      </w:r>
      <w:r w:rsidR="0059518B" w:rsidRPr="00026C42">
        <w:t>home</w:t>
      </w:r>
      <w:r w:rsidRPr="00026C42">
        <w:t>, where the p</w:t>
      </w:r>
      <w:r w:rsidR="0059518B" w:rsidRPr="00026C42">
        <w:t xml:space="preserve">ower company does not have involvement with. </w:t>
      </w:r>
    </w:p>
    <w:p w:rsidR="00A04902" w:rsidRPr="00026C42" w:rsidRDefault="00A04902" w:rsidP="00026C42">
      <w:pPr>
        <w:spacing w:line="360" w:lineRule="auto"/>
      </w:pPr>
      <w:r>
        <w:tab/>
        <w:t xml:space="preserve">The PICA system as a whole is designed to accurately collect and display information about power quality and consumption to a consumer. Due to the fact that we are marketing to both </w:t>
      </w:r>
      <w:r w:rsidRPr="00026C42">
        <w:t>electricity pro</w:t>
      </w:r>
      <w:r>
        <w:t xml:space="preserve">ducers and electricity consumers, the system is designed to be modular, in which components do not require the use of all systems in order to operate. They can however operate individually or together as group of sensors and controls in order to provide the consumer with more accurate and up-to-date information about their power usage or consumption. </w:t>
      </w:r>
    </w:p>
    <w:sectPr w:rsidR="00A04902" w:rsidRPr="00026C42" w:rsidSect="005F211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Kendrick Wiersma" w:date="2011-02-11T09:46:00Z" w:initials="KGW">
    <w:p w:rsidR="004E3582" w:rsidRDefault="004E3582">
      <w:pPr>
        <w:pStyle w:val="CommentText"/>
      </w:pPr>
      <w:r>
        <w:rPr>
          <w:rStyle w:val="CommentReference"/>
        </w:rPr>
        <w:annotationRef/>
      </w:r>
      <w:r>
        <w:t>This reads very awkwardly</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trackRevisions/>
  <w:defaultTabStop w:val="720"/>
  <w:characterSpacingControl w:val="doNotCompress"/>
  <w:compat/>
  <w:rsids>
    <w:rsidRoot w:val="00B45142"/>
    <w:rsid w:val="00026C42"/>
    <w:rsid w:val="004879DD"/>
    <w:rsid w:val="004E3582"/>
    <w:rsid w:val="004E4BE0"/>
    <w:rsid w:val="004F3A51"/>
    <w:rsid w:val="0059518B"/>
    <w:rsid w:val="005F2112"/>
    <w:rsid w:val="006B283F"/>
    <w:rsid w:val="00A04902"/>
    <w:rsid w:val="00B45142"/>
    <w:rsid w:val="00B750EC"/>
    <w:rsid w:val="00BA76C8"/>
    <w:rsid w:val="00E66FF0"/>
    <w:rsid w:val="00E758F5"/>
    <w:rsid w:val="00FD5A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142"/>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E3582"/>
    <w:rPr>
      <w:sz w:val="16"/>
      <w:szCs w:val="16"/>
    </w:rPr>
  </w:style>
  <w:style w:type="paragraph" w:styleId="CommentText">
    <w:name w:val="annotation text"/>
    <w:basedOn w:val="Normal"/>
    <w:link w:val="CommentTextChar"/>
    <w:uiPriority w:val="99"/>
    <w:semiHidden/>
    <w:unhideWhenUsed/>
    <w:rsid w:val="004E3582"/>
    <w:rPr>
      <w:sz w:val="20"/>
      <w:szCs w:val="20"/>
    </w:rPr>
  </w:style>
  <w:style w:type="character" w:customStyle="1" w:styleId="CommentTextChar">
    <w:name w:val="Comment Text Char"/>
    <w:basedOn w:val="DefaultParagraphFont"/>
    <w:link w:val="CommentText"/>
    <w:uiPriority w:val="99"/>
    <w:semiHidden/>
    <w:rsid w:val="004E3582"/>
    <w:rPr>
      <w:rFonts w:ascii="Times New Roman" w:eastAsia="Batang" w:hAnsi="Times New Roman" w:cs="Times New Roman"/>
      <w:sz w:val="20"/>
      <w:szCs w:val="20"/>
      <w:lang w:eastAsia="ko-KR"/>
    </w:rPr>
  </w:style>
  <w:style w:type="paragraph" w:styleId="CommentSubject">
    <w:name w:val="annotation subject"/>
    <w:basedOn w:val="CommentText"/>
    <w:next w:val="CommentText"/>
    <w:link w:val="CommentSubjectChar"/>
    <w:uiPriority w:val="99"/>
    <w:semiHidden/>
    <w:unhideWhenUsed/>
    <w:rsid w:val="004E3582"/>
    <w:rPr>
      <w:b/>
      <w:bCs/>
    </w:rPr>
  </w:style>
  <w:style w:type="character" w:customStyle="1" w:styleId="CommentSubjectChar">
    <w:name w:val="Comment Subject Char"/>
    <w:basedOn w:val="CommentTextChar"/>
    <w:link w:val="CommentSubject"/>
    <w:uiPriority w:val="99"/>
    <w:semiHidden/>
    <w:rsid w:val="004E3582"/>
    <w:rPr>
      <w:b/>
      <w:bCs/>
    </w:rPr>
  </w:style>
  <w:style w:type="paragraph" w:styleId="BalloonText">
    <w:name w:val="Balloon Text"/>
    <w:basedOn w:val="Normal"/>
    <w:link w:val="BalloonTextChar"/>
    <w:uiPriority w:val="99"/>
    <w:semiHidden/>
    <w:unhideWhenUsed/>
    <w:rsid w:val="004E3582"/>
    <w:rPr>
      <w:rFonts w:ascii="Tahoma" w:hAnsi="Tahoma"/>
      <w:sz w:val="16"/>
      <w:szCs w:val="16"/>
    </w:rPr>
  </w:style>
  <w:style w:type="character" w:customStyle="1" w:styleId="BalloonTextChar">
    <w:name w:val="Balloon Text Char"/>
    <w:basedOn w:val="DefaultParagraphFont"/>
    <w:link w:val="BalloonText"/>
    <w:uiPriority w:val="99"/>
    <w:semiHidden/>
    <w:rsid w:val="004E3582"/>
    <w:rPr>
      <w:rFonts w:ascii="Tahoma" w:eastAsia="Batang" w:hAnsi="Tahoma" w:cs="Times New Roman"/>
      <w:sz w:val="16"/>
      <w:szCs w:val="16"/>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A506A-7DB4-4F39-ABBB-030C18150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Calvin College Engineering</Company>
  <LinksUpToDate>false</LinksUpToDate>
  <CharactersWithSpaces>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Kendrick Wiersma</cp:lastModifiedBy>
  <cp:revision>8</cp:revision>
  <cp:lastPrinted>2011-02-08T16:18:00Z</cp:lastPrinted>
  <dcterms:created xsi:type="dcterms:W3CDTF">2011-02-07T18:13:00Z</dcterms:created>
  <dcterms:modified xsi:type="dcterms:W3CDTF">2011-02-11T15:18:00Z</dcterms:modified>
</cp:coreProperties>
</file>