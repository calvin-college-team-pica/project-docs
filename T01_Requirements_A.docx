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C0D" w:rsidRPr="00754D0F" w:rsidRDefault="00DC0C0D" w:rsidP="00754D0F">
      <w:pPr>
        <w:rPr>
          <w:rFonts w:cstheme="minorHAnsi"/>
        </w:rPr>
      </w:pPr>
      <w:r w:rsidRPr="00754D0F">
        <w:rPr>
          <w:rFonts w:cstheme="minorHAnsi"/>
        </w:rPr>
        <w:t>Base Station Requirements</w:t>
      </w:r>
    </w:p>
    <w:p w:rsidR="00DC0C0D" w:rsidRPr="00754D0F" w:rsidRDefault="00DC0C0D" w:rsidP="00754D0F">
      <w:pPr>
        <w:rPr>
          <w:rFonts w:cstheme="minorHAnsi"/>
        </w:rPr>
      </w:pPr>
      <w:r w:rsidRPr="00754D0F">
        <w:rPr>
          <w:rFonts w:cstheme="minorHAnsi"/>
          <w:i/>
        </w:rPr>
        <w:t>All requirements are to be assumed to be of the base station (“the system”) unless explicitly stated otherwise.</w:t>
      </w:r>
    </w:p>
    <w:p w:rsidR="00DC0C0D" w:rsidRPr="00754D0F" w:rsidRDefault="00DC0C0D" w:rsidP="00754D0F">
      <w:pPr>
        <w:pStyle w:val="ListParagraph"/>
        <w:numPr>
          <w:ilvl w:val="0"/>
          <w:numId w:val="1"/>
        </w:numPr>
        <w:rPr>
          <w:rFonts w:cstheme="minorHAnsi"/>
        </w:rPr>
      </w:pPr>
      <w:r w:rsidRPr="00754D0F">
        <w:rPr>
          <w:rFonts w:cstheme="minorHAnsi"/>
        </w:rPr>
        <w:t>Functional Requirements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 xml:space="preserve">Shall be </w:t>
      </w:r>
      <w:del w:id="0" w:author="Nathan" w:date="2010-11-01T18:41:00Z">
        <w:r w:rsidRPr="00754D0F" w:rsidDel="00176E00">
          <w:rPr>
            <w:rFonts w:cstheme="minorHAnsi"/>
          </w:rPr>
          <w:delText>able to upgrade</w:delText>
        </w:r>
      </w:del>
      <w:ins w:id="1" w:author="Nathan" w:date="2010-11-01T18:41:00Z">
        <w:r w:rsidR="00176E00">
          <w:rPr>
            <w:rFonts w:cstheme="minorHAnsi"/>
          </w:rPr>
          <w:t>capable of upgrading</w:t>
        </w:r>
      </w:ins>
      <w:r w:rsidRPr="00754D0F">
        <w:rPr>
          <w:rFonts w:cstheme="minorHAnsi"/>
        </w:rPr>
        <w:t xml:space="preserve"> its software and firmware upon administrator demand.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 xml:space="preserve">Shall be </w:t>
      </w:r>
      <w:del w:id="2" w:author="Nathan" w:date="2010-11-01T18:42:00Z">
        <w:r w:rsidRPr="00754D0F" w:rsidDel="00176E00">
          <w:rPr>
            <w:rFonts w:cstheme="minorHAnsi"/>
          </w:rPr>
          <w:delText>able to connect</w:delText>
        </w:r>
      </w:del>
      <w:ins w:id="3" w:author="Nathan" w:date="2010-11-01T18:42:00Z">
        <w:r w:rsidR="00176E00">
          <w:rPr>
            <w:rFonts w:cstheme="minorHAnsi"/>
          </w:rPr>
          <w:t>capable of connecting</w:t>
        </w:r>
      </w:ins>
      <w:r w:rsidRPr="00754D0F">
        <w:rPr>
          <w:rFonts w:cstheme="minorHAnsi"/>
        </w:rPr>
        <w:t xml:space="preserve"> with other PICA sub-systems.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 xml:space="preserve">Shall </w:t>
      </w:r>
      <w:del w:id="4" w:author="Nathan" w:date="2010-11-02T08:32:00Z">
        <w:r w:rsidRPr="00754D0F" w:rsidDel="0001239E">
          <w:rPr>
            <w:rFonts w:cstheme="minorHAnsi"/>
          </w:rPr>
          <w:delText>collect</w:delText>
        </w:r>
      </w:del>
      <w:ins w:id="5" w:author="Nathan" w:date="2010-11-02T08:32:00Z">
        <w:r w:rsidR="0001239E">
          <w:rPr>
            <w:rFonts w:cstheme="minorHAnsi"/>
          </w:rPr>
          <w:t>receive</w:t>
        </w:r>
      </w:ins>
      <w:r w:rsidRPr="00754D0F">
        <w:rPr>
          <w:rFonts w:cstheme="minorHAnsi"/>
        </w:rPr>
        <w:t xml:space="preserve"> and store power usage measurements from connected PICA systems.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>Shall function as a Network Time Protocol (</w:t>
      </w:r>
      <w:proofErr w:type="gramStart"/>
      <w:r w:rsidRPr="00754D0F">
        <w:rPr>
          <w:rFonts w:cstheme="minorHAnsi"/>
        </w:rPr>
        <w:t>NTP)server</w:t>
      </w:r>
      <w:proofErr w:type="gramEnd"/>
      <w:r w:rsidRPr="00754D0F">
        <w:rPr>
          <w:rFonts w:cstheme="minorHAnsi"/>
        </w:rPr>
        <w:t xml:space="preserve"> for connected PICA systems.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>Shall receive and record event log information from connected PICA systems.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 xml:space="preserve">Shall be </w:t>
      </w:r>
      <w:del w:id="6" w:author="Nathan" w:date="2010-11-01T18:42:00Z">
        <w:r w:rsidRPr="00754D0F" w:rsidDel="00176E00">
          <w:rPr>
            <w:rFonts w:cstheme="minorHAnsi"/>
          </w:rPr>
          <w:delText>able to connect</w:delText>
        </w:r>
      </w:del>
      <w:ins w:id="7" w:author="Nathan" w:date="2010-11-01T18:42:00Z">
        <w:r w:rsidR="00176E00">
          <w:rPr>
            <w:rFonts w:cstheme="minorHAnsi"/>
          </w:rPr>
          <w:t>capable of connecting</w:t>
        </w:r>
      </w:ins>
      <w:r w:rsidRPr="00754D0F">
        <w:rPr>
          <w:rFonts w:cstheme="minorHAnsi"/>
        </w:rPr>
        <w:t xml:space="preserve"> to a Local Area Network (LAN).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>Shall be configurable by the user.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 xml:space="preserve">Shall be </w:t>
      </w:r>
      <w:del w:id="8" w:author="Nathan" w:date="2010-11-01T18:42:00Z">
        <w:r w:rsidRPr="00754D0F" w:rsidDel="00176E00">
          <w:rPr>
            <w:rFonts w:cstheme="minorHAnsi"/>
          </w:rPr>
          <w:delText>able to display</w:delText>
        </w:r>
      </w:del>
      <w:ins w:id="9" w:author="Nathan" w:date="2010-11-01T18:42:00Z">
        <w:r w:rsidR="00176E00">
          <w:rPr>
            <w:rFonts w:cstheme="minorHAnsi"/>
          </w:rPr>
          <w:t>capable of displaying</w:t>
        </w:r>
      </w:ins>
      <w:r w:rsidRPr="00754D0F">
        <w:rPr>
          <w:rFonts w:cstheme="minorHAnsi"/>
        </w:rPr>
        <w:t xml:space="preserve"> status information for connected PICA systems.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 xml:space="preserve">Shall be </w:t>
      </w:r>
      <w:del w:id="10" w:author="Nathan" w:date="2010-11-01T18:42:00Z">
        <w:r w:rsidRPr="00754D0F" w:rsidDel="00176E00">
          <w:rPr>
            <w:rFonts w:cstheme="minorHAnsi"/>
          </w:rPr>
          <w:delText>able to authenticate</w:delText>
        </w:r>
      </w:del>
      <w:ins w:id="11" w:author="Nathan" w:date="2010-11-01T18:42:00Z">
        <w:r w:rsidR="00176E00">
          <w:rPr>
            <w:rFonts w:cstheme="minorHAnsi"/>
          </w:rPr>
          <w:t>capable of authenticating</w:t>
        </w:r>
      </w:ins>
      <w:r w:rsidRPr="00754D0F">
        <w:rPr>
          <w:rFonts w:cstheme="minorHAnsi"/>
        </w:rPr>
        <w:t xml:space="preserve"> administrative access to connected PICA systems.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 xml:space="preserve">Shall be </w:t>
      </w:r>
      <w:del w:id="12" w:author="Nathan" w:date="2010-11-01T18:43:00Z">
        <w:r w:rsidRPr="00754D0F" w:rsidDel="00176E00">
          <w:rPr>
            <w:rFonts w:cstheme="minorHAnsi"/>
          </w:rPr>
          <w:delText>able to distribute</w:delText>
        </w:r>
      </w:del>
      <w:ins w:id="13" w:author="Nathan" w:date="2010-11-01T18:43:00Z">
        <w:r w:rsidR="00176E00">
          <w:rPr>
            <w:rFonts w:cstheme="minorHAnsi"/>
          </w:rPr>
          <w:t>capable of distributing</w:t>
        </w:r>
      </w:ins>
      <w:r w:rsidRPr="00754D0F">
        <w:rPr>
          <w:rFonts w:cstheme="minorHAnsi"/>
        </w:rPr>
        <w:t xml:space="preserve"> system updates for connected PICA systems.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 xml:space="preserve">Shall be </w:t>
      </w:r>
      <w:del w:id="14" w:author="Nathan" w:date="2010-11-01T18:43:00Z">
        <w:r w:rsidRPr="00754D0F" w:rsidDel="00176E00">
          <w:rPr>
            <w:rFonts w:cstheme="minorHAnsi"/>
          </w:rPr>
          <w:delText>able to give</w:delText>
        </w:r>
      </w:del>
      <w:ins w:id="15" w:author="Nathan" w:date="2010-11-01T18:43:00Z">
        <w:r w:rsidR="00176E00">
          <w:rPr>
            <w:rFonts w:cstheme="minorHAnsi"/>
          </w:rPr>
          <w:t>capable of giving</w:t>
        </w:r>
      </w:ins>
      <w:r w:rsidRPr="00754D0F">
        <w:rPr>
          <w:rFonts w:cstheme="minorHAnsi"/>
        </w:rPr>
        <w:t xml:space="preserve"> debugging and troubleshooting output.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 xml:space="preserve">Shall be </w:t>
      </w:r>
      <w:del w:id="16" w:author="Nathan" w:date="2010-11-01T18:43:00Z">
        <w:r w:rsidRPr="00754D0F" w:rsidDel="00176E00">
          <w:rPr>
            <w:rFonts w:cstheme="minorHAnsi"/>
          </w:rPr>
          <w:delText>able to</w:delText>
        </w:r>
      </w:del>
      <w:ins w:id="17" w:author="Nathan" w:date="2010-11-01T18:43:00Z">
        <w:r w:rsidR="00176E00">
          <w:rPr>
            <w:rFonts w:cstheme="minorHAnsi"/>
          </w:rPr>
          <w:t>capable of</w:t>
        </w:r>
      </w:ins>
      <w:r w:rsidRPr="00754D0F">
        <w:rPr>
          <w:rFonts w:cstheme="minorHAnsi"/>
        </w:rPr>
        <w:t xml:space="preserve"> actively notify</w:t>
      </w:r>
      <w:ins w:id="18" w:author="Nathan" w:date="2010-11-01T18:43:00Z">
        <w:r w:rsidR="00176E00">
          <w:rPr>
            <w:rFonts w:cstheme="minorHAnsi"/>
          </w:rPr>
          <w:t>ing</w:t>
        </w:r>
      </w:ins>
      <w:r w:rsidRPr="00754D0F">
        <w:rPr>
          <w:rFonts w:cstheme="minorHAnsi"/>
        </w:rPr>
        <w:t xml:space="preserve"> the power</w:t>
      </w:r>
      <w:del w:id="19" w:author="Nathan" w:date="2010-11-01T18:43:00Z">
        <w:r w:rsidRPr="00754D0F" w:rsidDel="00176E00">
          <w:rPr>
            <w:rFonts w:cstheme="minorHAnsi"/>
          </w:rPr>
          <w:delText xml:space="preserve"> </w:delText>
        </w:r>
      </w:del>
      <w:ins w:id="20" w:author="Nathan" w:date="2010-11-01T18:43:00Z">
        <w:r w:rsidR="00176E00">
          <w:rPr>
            <w:rFonts w:cstheme="minorHAnsi"/>
          </w:rPr>
          <w:t>-</w:t>
        </w:r>
      </w:ins>
      <w:r w:rsidRPr="00754D0F">
        <w:rPr>
          <w:rFonts w:cstheme="minorHAnsi"/>
        </w:rPr>
        <w:t>company and consumer.</w:t>
      </w:r>
    </w:p>
    <w:p w:rsidR="00DC0C0D" w:rsidRPr="00793179" w:rsidRDefault="00DC0C0D" w:rsidP="00793179">
      <w:pPr>
        <w:pStyle w:val="ListParagraph"/>
        <w:numPr>
          <w:ilvl w:val="0"/>
          <w:numId w:val="1"/>
        </w:numPr>
        <w:rPr>
          <w:rFonts w:cstheme="minorHAnsi"/>
        </w:rPr>
      </w:pPr>
      <w:r w:rsidRPr="00793179">
        <w:rPr>
          <w:rFonts w:cstheme="minorHAnsi"/>
        </w:rPr>
        <w:t>Behavioral Requirements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>Shall store user-defined configuration in non-volatile media.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>Shall include a backup firmware in the event of a failed firmware upgrade.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 xml:space="preserve">Shall store critical event </w:t>
      </w:r>
      <w:proofErr w:type="gramStart"/>
      <w:r w:rsidRPr="00754D0F">
        <w:rPr>
          <w:rFonts w:cstheme="minorHAnsi"/>
        </w:rPr>
        <w:t>logs</w:t>
      </w:r>
      <w:proofErr w:type="gramEnd"/>
      <w:r w:rsidRPr="00754D0F">
        <w:rPr>
          <w:rFonts w:cstheme="minorHAnsi"/>
        </w:rPr>
        <w:t xml:space="preserve"> from connected PICA systems in a non-volatile media.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>Shall host a webpage to display system information when browsed over LAN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>Shall store its software in non-volatile media.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>Shall run an operating system to manage hardware, device drivers, and connections to connected PICA systems.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 xml:space="preserve">Shall use </w:t>
      </w:r>
      <w:proofErr w:type="spellStart"/>
      <w:r w:rsidRPr="00754D0F">
        <w:rPr>
          <w:rFonts w:cstheme="minorHAnsi"/>
        </w:rPr>
        <w:t>ZigBee</w:t>
      </w:r>
      <w:proofErr w:type="spellEnd"/>
      <w:r w:rsidRPr="00754D0F">
        <w:rPr>
          <w:rFonts w:cstheme="minorHAnsi"/>
        </w:rPr>
        <w:t xml:space="preserve"> to communicate with connected PICA systems.</w:t>
      </w:r>
    </w:p>
    <w:p w:rsidR="00DC0C0D" w:rsidRPr="00793179" w:rsidRDefault="00DC0C0D" w:rsidP="00793179">
      <w:pPr>
        <w:pStyle w:val="ListParagraph"/>
        <w:numPr>
          <w:ilvl w:val="0"/>
          <w:numId w:val="1"/>
        </w:numPr>
        <w:rPr>
          <w:rFonts w:cstheme="minorHAnsi"/>
        </w:rPr>
      </w:pPr>
      <w:r w:rsidRPr="00793179">
        <w:rPr>
          <w:rFonts w:cstheme="minorHAnsi"/>
        </w:rPr>
        <w:t>Software Requirements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>Shall include and run an upgradable operating system (OS).</w:t>
      </w:r>
    </w:p>
    <w:p w:rsidR="00DC0C0D" w:rsidRPr="00793179" w:rsidRDefault="00DC0C0D" w:rsidP="00793179">
      <w:pPr>
        <w:pStyle w:val="ListParagraph"/>
        <w:numPr>
          <w:ilvl w:val="2"/>
          <w:numId w:val="1"/>
        </w:numPr>
        <w:rPr>
          <w:rFonts w:cstheme="minorHAnsi"/>
        </w:rPr>
      </w:pPr>
      <w:r w:rsidRPr="00793179">
        <w:rPr>
          <w:rFonts w:cstheme="minorHAnsi"/>
        </w:rPr>
        <w:t>The OS shall include the drivers necessary to operate the system hardware.</w:t>
      </w:r>
    </w:p>
    <w:p w:rsidR="00DC0C0D" w:rsidRPr="00793179" w:rsidRDefault="00DC0C0D" w:rsidP="00793179">
      <w:pPr>
        <w:pStyle w:val="ListParagraph"/>
        <w:numPr>
          <w:ilvl w:val="2"/>
          <w:numId w:val="1"/>
        </w:numPr>
        <w:rPr>
          <w:rFonts w:cstheme="minorHAnsi"/>
        </w:rPr>
      </w:pPr>
      <w:r w:rsidRPr="00793179">
        <w:rPr>
          <w:rFonts w:cstheme="minorHAnsi"/>
        </w:rPr>
        <w:t>The OS shall include the protocols necessary to connect to PICA sub-systems.</w:t>
      </w:r>
    </w:p>
    <w:p w:rsidR="00DC0C0D" w:rsidRPr="00754D0F" w:rsidRDefault="00DC0C0D" w:rsidP="00793179">
      <w:pPr>
        <w:pStyle w:val="ListParagraph"/>
        <w:numPr>
          <w:ilvl w:val="2"/>
          <w:numId w:val="1"/>
        </w:numPr>
        <w:rPr>
          <w:rFonts w:cstheme="minorHAnsi"/>
        </w:rPr>
      </w:pPr>
      <w:r w:rsidRPr="00754D0F">
        <w:rPr>
          <w:rFonts w:cstheme="minorHAnsi"/>
        </w:rPr>
        <w:t>The OS shall be able to detect and identify connected PICA systems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 xml:space="preserve">The OS shall maintain a list or database of PICA systems </w:t>
      </w:r>
      <w:del w:id="21" w:author="Nathan" w:date="2010-11-01T19:58:00Z">
        <w:r w:rsidRPr="00754D0F" w:rsidDel="00C45261">
          <w:rPr>
            <w:rFonts w:cstheme="minorHAnsi"/>
          </w:rPr>
          <w:delText xml:space="preserve"> </w:delText>
        </w:r>
      </w:del>
      <w:proofErr w:type="gramStart"/>
      <w:r w:rsidRPr="00754D0F">
        <w:rPr>
          <w:rFonts w:cstheme="minorHAnsi"/>
        </w:rPr>
        <w:t>which</w:t>
      </w:r>
      <w:proofErr w:type="gramEnd"/>
      <w:r w:rsidRPr="00754D0F">
        <w:rPr>
          <w:rFonts w:cstheme="minorHAnsi"/>
        </w:rPr>
        <w:t xml:space="preserve"> the user has allowed.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>The OS shall control its connectivity hardware to prevent unwanted systems, such as those owned by other customers, from being connected to the system.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>The OS shall have an administrator-privileged user who may change the configuration of the system and of connected PICA systems.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>The OS shall give admini</w:t>
      </w:r>
      <w:r w:rsidR="006C046D">
        <w:rPr>
          <w:rFonts w:cstheme="minorHAnsi"/>
        </w:rPr>
        <w:t>strator privileges to the power-</w:t>
      </w:r>
      <w:r w:rsidRPr="00754D0F">
        <w:rPr>
          <w:rFonts w:cstheme="minorHAnsi"/>
        </w:rPr>
        <w:t>company and customer as specified by the system application.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>The OS shall include the protocols necessary to connect to the LAN.</w:t>
      </w:r>
    </w:p>
    <w:p w:rsidR="00DC0C0D" w:rsidRPr="00754D0F" w:rsidRDefault="00DC0C0D" w:rsidP="00793179">
      <w:pPr>
        <w:pStyle w:val="ListParagraph"/>
        <w:numPr>
          <w:ilvl w:val="2"/>
          <w:numId w:val="1"/>
        </w:numPr>
        <w:rPr>
          <w:rFonts w:cstheme="minorHAnsi"/>
        </w:rPr>
      </w:pPr>
      <w:r w:rsidRPr="00754D0F">
        <w:rPr>
          <w:rFonts w:cstheme="minorHAnsi"/>
        </w:rPr>
        <w:t>The OS shall include a DHCP client.</w:t>
      </w:r>
    </w:p>
    <w:p w:rsidR="00DC0C0D" w:rsidRPr="00754D0F" w:rsidRDefault="00DC0C0D" w:rsidP="00793179">
      <w:pPr>
        <w:pStyle w:val="ListParagraph"/>
        <w:numPr>
          <w:ilvl w:val="2"/>
          <w:numId w:val="1"/>
        </w:numPr>
        <w:rPr>
          <w:rFonts w:cstheme="minorHAnsi"/>
        </w:rPr>
      </w:pPr>
      <w:r w:rsidRPr="00754D0F">
        <w:rPr>
          <w:rFonts w:cstheme="minorHAnsi"/>
        </w:rPr>
        <w:t>The OS shall support both IPv4 and IPv6.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>Shall include and run a web server to provide the web interface.</w:t>
      </w:r>
    </w:p>
    <w:p w:rsidR="00DC0C0D" w:rsidRDefault="00DC0C0D" w:rsidP="00793179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>Shall include the necessary tools to download and apply software and firmware updates.</w:t>
      </w:r>
    </w:p>
    <w:p w:rsidR="00D67B43" w:rsidRPr="00754D0F" w:rsidRDefault="00D67B43" w:rsidP="00D67B43">
      <w:pPr>
        <w:pStyle w:val="ListParagraph"/>
        <w:numPr>
          <w:ilvl w:val="0"/>
          <w:numId w:val="1"/>
        </w:numPr>
        <w:rPr>
          <w:rFonts w:cstheme="minorHAnsi"/>
        </w:rPr>
      </w:pPr>
      <w:r w:rsidRPr="00754D0F">
        <w:rPr>
          <w:rFonts w:cstheme="minorHAnsi"/>
        </w:rPr>
        <w:t>Hardware Requirements</w:t>
      </w:r>
    </w:p>
    <w:p w:rsidR="00D67B43" w:rsidRPr="00754D0F" w:rsidRDefault="00D67B43" w:rsidP="000B57B1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>Shall include an external power source.</w:t>
      </w:r>
    </w:p>
    <w:p w:rsidR="00D67B43" w:rsidRPr="00754D0F" w:rsidRDefault="00D67B43" w:rsidP="000B57B1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>Shall be tolerant of fluctuations in input voltage.</w:t>
      </w:r>
    </w:p>
    <w:p w:rsidR="00D67B43" w:rsidRPr="00754D0F" w:rsidRDefault="00D67B43" w:rsidP="000B57B1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>Shall have a central processor to execute software.</w:t>
      </w:r>
    </w:p>
    <w:p w:rsidR="00D67B43" w:rsidRPr="00754D0F" w:rsidRDefault="00D67B43" w:rsidP="000B57B1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>Shall have adequate random-access memory (RAM) to execute software.</w:t>
      </w:r>
    </w:p>
    <w:p w:rsidR="00D67B43" w:rsidRPr="00754D0F" w:rsidRDefault="00D67B43" w:rsidP="000B57B1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>Shall have an Ethernet controller for connecting over LAN.</w:t>
      </w:r>
    </w:p>
    <w:p w:rsidR="00D67B43" w:rsidRPr="00754D0F" w:rsidRDefault="00D67B43" w:rsidP="000B57B1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>Shall have an RS-232 controller for debugging and troubleshooting the system.</w:t>
      </w:r>
    </w:p>
    <w:p w:rsidR="00D67B43" w:rsidRPr="00754D0F" w:rsidRDefault="00D67B43" w:rsidP="000B57B1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 xml:space="preserve">Shall have </w:t>
      </w:r>
      <w:proofErr w:type="spellStart"/>
      <w:r w:rsidRPr="00754D0F">
        <w:rPr>
          <w:rFonts w:cstheme="minorHAnsi"/>
        </w:rPr>
        <w:t>ZigBee</w:t>
      </w:r>
      <w:proofErr w:type="spellEnd"/>
      <w:r w:rsidRPr="00754D0F">
        <w:rPr>
          <w:rFonts w:cstheme="minorHAnsi"/>
        </w:rPr>
        <w:t xml:space="preserve"> connectivity hardware for communication with connected PICA systems.</w:t>
      </w:r>
    </w:p>
    <w:p w:rsidR="00D67B43" w:rsidRPr="00754D0F" w:rsidRDefault="00D67B43" w:rsidP="000B57B1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 xml:space="preserve">Shall </w:t>
      </w:r>
      <w:del w:id="22" w:author="Nathan" w:date="2010-11-01T19:31:00Z">
        <w:r w:rsidRPr="00754D0F" w:rsidDel="00F52312">
          <w:rPr>
            <w:rFonts w:cstheme="minorHAnsi"/>
          </w:rPr>
          <w:delText xml:space="preserve">contain </w:delText>
        </w:r>
      </w:del>
      <w:ins w:id="23" w:author="Nathan" w:date="2010-11-01T19:31:00Z">
        <w:r w:rsidR="00F52312">
          <w:rPr>
            <w:rFonts w:cstheme="minorHAnsi"/>
          </w:rPr>
          <w:t>have</w:t>
        </w:r>
        <w:r w:rsidR="00F52312" w:rsidRPr="00754D0F">
          <w:rPr>
            <w:rFonts w:cstheme="minorHAnsi"/>
          </w:rPr>
          <w:t xml:space="preserve"> </w:t>
        </w:r>
      </w:ins>
      <w:r w:rsidRPr="00754D0F">
        <w:rPr>
          <w:rFonts w:cstheme="minorHAnsi"/>
        </w:rPr>
        <w:t>non-volatile storage dedicated to storing system firmware.</w:t>
      </w:r>
    </w:p>
    <w:p w:rsidR="00D67B43" w:rsidRPr="00754D0F" w:rsidRDefault="00D67B43" w:rsidP="000B57B1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 xml:space="preserve">Shall </w:t>
      </w:r>
      <w:del w:id="24" w:author="Nathan" w:date="2010-11-01T19:31:00Z">
        <w:r w:rsidRPr="00754D0F" w:rsidDel="00F52312">
          <w:rPr>
            <w:rFonts w:cstheme="minorHAnsi"/>
          </w:rPr>
          <w:delText xml:space="preserve">contain </w:delText>
        </w:r>
      </w:del>
      <w:ins w:id="25" w:author="Nathan" w:date="2010-11-01T19:31:00Z">
        <w:r w:rsidR="00F52312">
          <w:rPr>
            <w:rFonts w:cstheme="minorHAnsi"/>
          </w:rPr>
          <w:t>have</w:t>
        </w:r>
        <w:r w:rsidR="00F52312" w:rsidRPr="00754D0F">
          <w:rPr>
            <w:rFonts w:cstheme="minorHAnsi"/>
          </w:rPr>
          <w:t xml:space="preserve"> </w:t>
        </w:r>
      </w:ins>
      <w:r w:rsidRPr="00754D0F">
        <w:rPr>
          <w:rFonts w:cstheme="minorHAnsi"/>
        </w:rPr>
        <w:t>non-volatile storage sufficient to store system software.</w:t>
      </w:r>
    </w:p>
    <w:p w:rsidR="00D67B43" w:rsidRPr="00D67B43" w:rsidRDefault="00D67B43" w:rsidP="000B57B1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 xml:space="preserve">Shall </w:t>
      </w:r>
      <w:del w:id="26" w:author="Nathan" w:date="2010-11-01T19:32:00Z">
        <w:r w:rsidRPr="00754D0F" w:rsidDel="00F52312">
          <w:rPr>
            <w:rFonts w:cstheme="minorHAnsi"/>
          </w:rPr>
          <w:delText xml:space="preserve">contain </w:delText>
        </w:r>
      </w:del>
      <w:ins w:id="27" w:author="Nathan" w:date="2010-11-01T19:32:00Z">
        <w:r w:rsidR="00F52312">
          <w:rPr>
            <w:rFonts w:cstheme="minorHAnsi"/>
          </w:rPr>
          <w:t>have</w:t>
        </w:r>
        <w:r w:rsidR="00F52312" w:rsidRPr="00754D0F">
          <w:rPr>
            <w:rFonts w:cstheme="minorHAnsi"/>
          </w:rPr>
          <w:t xml:space="preserve"> </w:t>
        </w:r>
      </w:ins>
      <w:r w:rsidRPr="00754D0F">
        <w:rPr>
          <w:rFonts w:cstheme="minorHAnsi"/>
        </w:rPr>
        <w:t>non-volatile storage sufficient to store recorded events and short-term consumption history for up to a period of 3 years.</w:t>
      </w:r>
    </w:p>
    <w:p w:rsidR="00DC0C0D" w:rsidRPr="00793179" w:rsidRDefault="00DC0C0D" w:rsidP="00793179">
      <w:pPr>
        <w:pStyle w:val="ListParagraph"/>
        <w:numPr>
          <w:ilvl w:val="0"/>
          <w:numId w:val="1"/>
        </w:numPr>
        <w:rPr>
          <w:rFonts w:cstheme="minorHAnsi"/>
        </w:rPr>
      </w:pPr>
      <w:r w:rsidRPr="00793179">
        <w:rPr>
          <w:rFonts w:cstheme="minorHAnsi"/>
        </w:rPr>
        <w:t>User Interface Requirements</w:t>
      </w:r>
    </w:p>
    <w:p w:rsidR="00DC0C0D" w:rsidRPr="00754D0F" w:rsidRDefault="00DC0C0D" w:rsidP="000B57B1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 xml:space="preserve">Shall </w:t>
      </w:r>
      <w:del w:id="28" w:author="Nathan" w:date="2010-11-01T18:45:00Z">
        <w:r w:rsidRPr="00754D0F" w:rsidDel="00176E00">
          <w:rPr>
            <w:rFonts w:cstheme="minorHAnsi"/>
          </w:rPr>
          <w:delText xml:space="preserve">present </w:delText>
        </w:r>
      </w:del>
      <w:ins w:id="29" w:author="Nathan" w:date="2010-11-01T18:45:00Z">
        <w:r w:rsidR="00176E00">
          <w:rPr>
            <w:rFonts w:cstheme="minorHAnsi"/>
          </w:rPr>
          <w:t>provide</w:t>
        </w:r>
        <w:r w:rsidR="00176E00" w:rsidRPr="00754D0F">
          <w:rPr>
            <w:rFonts w:cstheme="minorHAnsi"/>
          </w:rPr>
          <w:t xml:space="preserve"> </w:t>
        </w:r>
      </w:ins>
      <w:r w:rsidRPr="00754D0F">
        <w:rPr>
          <w:rFonts w:cstheme="minorHAnsi"/>
        </w:rPr>
        <w:t>a web interface for viewing collected data over LAN.</w:t>
      </w:r>
    </w:p>
    <w:p w:rsidR="00DC0C0D" w:rsidRPr="00754D0F" w:rsidRDefault="00DC0C0D" w:rsidP="000B57B1">
      <w:pPr>
        <w:pStyle w:val="ListParagraph"/>
        <w:numPr>
          <w:ilvl w:val="1"/>
          <w:numId w:val="1"/>
        </w:numPr>
        <w:ind w:left="1080" w:hanging="540"/>
        <w:rPr>
          <w:rFonts w:cstheme="minorHAnsi"/>
        </w:rPr>
      </w:pPr>
      <w:r w:rsidRPr="00754D0F">
        <w:rPr>
          <w:rFonts w:cstheme="minorHAnsi"/>
        </w:rPr>
        <w:t xml:space="preserve">Shall </w:t>
      </w:r>
      <w:del w:id="30" w:author="Nathan" w:date="2010-11-01T18:45:00Z">
        <w:r w:rsidRPr="00754D0F" w:rsidDel="00176E00">
          <w:rPr>
            <w:rFonts w:cstheme="minorHAnsi"/>
          </w:rPr>
          <w:delText xml:space="preserve">present </w:delText>
        </w:r>
      </w:del>
      <w:ins w:id="31" w:author="Nathan" w:date="2010-11-01T18:45:00Z">
        <w:r w:rsidR="00176E00">
          <w:rPr>
            <w:rFonts w:cstheme="minorHAnsi"/>
          </w:rPr>
          <w:t>provide</w:t>
        </w:r>
        <w:r w:rsidR="00176E00" w:rsidRPr="00754D0F">
          <w:rPr>
            <w:rFonts w:cstheme="minorHAnsi"/>
          </w:rPr>
          <w:t xml:space="preserve"> </w:t>
        </w:r>
      </w:ins>
      <w:r w:rsidRPr="00754D0F">
        <w:rPr>
          <w:rFonts w:cstheme="minorHAnsi"/>
        </w:rPr>
        <w:t>a web interface for system administration to an authenticated administrator.</w:t>
      </w:r>
    </w:p>
    <w:p w:rsidR="00DC0C0D" w:rsidRPr="00754D0F" w:rsidRDefault="00DC0C0D" w:rsidP="000B57B1">
      <w:pPr>
        <w:pStyle w:val="ListParagraph"/>
        <w:numPr>
          <w:ilvl w:val="2"/>
          <w:numId w:val="1"/>
        </w:numPr>
        <w:rPr>
          <w:rFonts w:cstheme="minorHAnsi"/>
        </w:rPr>
      </w:pPr>
      <w:r w:rsidRPr="00754D0F">
        <w:rPr>
          <w:rFonts w:cstheme="minorHAnsi"/>
        </w:rPr>
        <w:t>Shall include an interface for managing connections to connected PICA systems.</w:t>
      </w:r>
    </w:p>
    <w:p w:rsidR="00DC0C0D" w:rsidRPr="00754D0F" w:rsidRDefault="00DC0C0D" w:rsidP="000B57B1">
      <w:pPr>
        <w:pStyle w:val="ListParagraph"/>
        <w:numPr>
          <w:ilvl w:val="2"/>
          <w:numId w:val="1"/>
        </w:numPr>
        <w:rPr>
          <w:rFonts w:cstheme="minorHAnsi"/>
        </w:rPr>
      </w:pPr>
      <w:r w:rsidRPr="00754D0F">
        <w:rPr>
          <w:rFonts w:cstheme="minorHAnsi"/>
        </w:rPr>
        <w:t>Shall include an interface for administration of connected PICA systems.</w:t>
      </w:r>
    </w:p>
    <w:p w:rsidR="00DC0C0D" w:rsidRPr="00754D0F" w:rsidRDefault="00DC0C0D" w:rsidP="000B57B1">
      <w:pPr>
        <w:pStyle w:val="ListParagraph"/>
        <w:numPr>
          <w:ilvl w:val="3"/>
          <w:numId w:val="1"/>
        </w:numPr>
        <w:rPr>
          <w:rFonts w:cstheme="minorHAnsi"/>
        </w:rPr>
      </w:pPr>
      <w:r w:rsidRPr="00754D0F">
        <w:rPr>
          <w:rFonts w:cstheme="minorHAnsi"/>
        </w:rPr>
        <w:t>Shall include interfaces for managing configurations of connected PICA systems.</w:t>
      </w:r>
    </w:p>
    <w:p w:rsidR="00DC0C0D" w:rsidRPr="00754D0F" w:rsidRDefault="00DC0C0D" w:rsidP="000B57B1">
      <w:pPr>
        <w:pStyle w:val="ListParagraph"/>
        <w:numPr>
          <w:ilvl w:val="3"/>
          <w:numId w:val="1"/>
        </w:numPr>
        <w:rPr>
          <w:rFonts w:cstheme="minorHAnsi"/>
        </w:rPr>
      </w:pPr>
      <w:r w:rsidRPr="00754D0F">
        <w:rPr>
          <w:rFonts w:cstheme="minorHAnsi"/>
        </w:rPr>
        <w:t>Shall include an interface for deploying software/firmware upgrades to connected PICA systems.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720"/>
        <w:rPr>
          <w:rFonts w:cstheme="minorHAnsi"/>
        </w:rPr>
      </w:pPr>
      <w:r w:rsidRPr="00754D0F">
        <w:rPr>
          <w:rFonts w:cstheme="minorHAnsi"/>
        </w:rPr>
        <w:t xml:space="preserve">Shall </w:t>
      </w:r>
      <w:del w:id="32" w:author="Nathan" w:date="2010-11-01T18:45:00Z">
        <w:r w:rsidRPr="00754D0F" w:rsidDel="00176E00">
          <w:rPr>
            <w:rFonts w:cstheme="minorHAnsi"/>
          </w:rPr>
          <w:delText>present</w:delText>
        </w:r>
      </w:del>
      <w:ins w:id="33" w:author="Nathan" w:date="2010-11-01T18:45:00Z">
        <w:r w:rsidR="00176E00">
          <w:rPr>
            <w:rFonts w:cstheme="minorHAnsi"/>
          </w:rPr>
          <w:t>provide</w:t>
        </w:r>
      </w:ins>
      <w:r w:rsidRPr="00754D0F">
        <w:rPr>
          <w:rFonts w:cstheme="minorHAnsi"/>
        </w:rPr>
        <w:t xml:space="preserve"> a debugging interface over an RS-232 serial connection.</w:t>
      </w:r>
    </w:p>
    <w:p w:rsidR="00DC0C0D" w:rsidRPr="00793179" w:rsidRDefault="00DC0C0D" w:rsidP="00793179">
      <w:pPr>
        <w:pStyle w:val="ListParagraph"/>
        <w:numPr>
          <w:ilvl w:val="0"/>
          <w:numId w:val="1"/>
        </w:numPr>
        <w:rPr>
          <w:rFonts w:cstheme="minorHAnsi"/>
        </w:rPr>
      </w:pPr>
      <w:r w:rsidRPr="00793179">
        <w:rPr>
          <w:rFonts w:cstheme="minorHAnsi"/>
        </w:rPr>
        <w:t>Power</w:t>
      </w:r>
      <w:r w:rsidR="000B57B1">
        <w:rPr>
          <w:rFonts w:cstheme="minorHAnsi"/>
        </w:rPr>
        <w:t xml:space="preserve"> </w:t>
      </w:r>
      <w:ins w:id="34" w:author="Nathan" w:date="2010-11-01T19:09:00Z">
        <w:r w:rsidR="00993146">
          <w:rPr>
            <w:rFonts w:cstheme="minorHAnsi"/>
          </w:rPr>
          <w:t>Requirements</w:t>
        </w:r>
      </w:ins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720"/>
        <w:rPr>
          <w:rFonts w:cstheme="minorHAnsi"/>
        </w:rPr>
      </w:pPr>
      <w:r w:rsidRPr="00754D0F">
        <w:rPr>
          <w:rFonts w:cstheme="minorHAnsi"/>
        </w:rPr>
        <w:t>Shall be powered from a standard 120V wall outlet.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720"/>
        <w:rPr>
          <w:rFonts w:cstheme="minorHAnsi"/>
        </w:rPr>
      </w:pPr>
      <w:r w:rsidRPr="00754D0F">
        <w:rPr>
          <w:rFonts w:cstheme="minorHAnsi"/>
        </w:rPr>
        <w:t xml:space="preserve">Shall </w:t>
      </w:r>
      <w:del w:id="35" w:author="Nathan" w:date="2010-11-01T19:31:00Z">
        <w:r w:rsidRPr="00754D0F" w:rsidDel="006B66A5">
          <w:rPr>
            <w:rFonts w:cstheme="minorHAnsi"/>
          </w:rPr>
          <w:delText xml:space="preserve">use </w:delText>
        </w:r>
      </w:del>
      <w:ins w:id="36" w:author="Nathan" w:date="2010-11-01T19:31:00Z">
        <w:r w:rsidR="006B66A5">
          <w:rPr>
            <w:rFonts w:cstheme="minorHAnsi"/>
          </w:rPr>
          <w:t>have</w:t>
        </w:r>
        <w:r w:rsidR="006B66A5" w:rsidRPr="00754D0F">
          <w:rPr>
            <w:rFonts w:cstheme="minorHAnsi"/>
          </w:rPr>
          <w:t xml:space="preserve"> </w:t>
        </w:r>
      </w:ins>
      <w:r w:rsidRPr="00754D0F">
        <w:rPr>
          <w:rFonts w:cstheme="minorHAnsi"/>
        </w:rPr>
        <w:t>a DC power supply to power internal components.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720"/>
        <w:rPr>
          <w:rFonts w:cstheme="minorHAnsi"/>
        </w:rPr>
      </w:pPr>
      <w:r w:rsidRPr="00754D0F">
        <w:rPr>
          <w:rFonts w:cstheme="minorHAnsi"/>
        </w:rPr>
        <w:t xml:space="preserve">Shall </w:t>
      </w:r>
      <w:del w:id="37" w:author="Nathan" w:date="2010-11-02T08:03:00Z">
        <w:r w:rsidRPr="00754D0F" w:rsidDel="00F400D7">
          <w:rPr>
            <w:rFonts w:cstheme="minorHAnsi"/>
          </w:rPr>
          <w:delText xml:space="preserve">include </w:delText>
        </w:r>
      </w:del>
      <w:ins w:id="38" w:author="Nathan" w:date="2010-11-02T08:03:00Z">
        <w:r w:rsidR="00F400D7">
          <w:rPr>
            <w:rFonts w:cstheme="minorHAnsi"/>
          </w:rPr>
          <w:t>have</w:t>
        </w:r>
        <w:r w:rsidR="00F400D7" w:rsidRPr="00754D0F">
          <w:rPr>
            <w:rFonts w:cstheme="minorHAnsi"/>
          </w:rPr>
          <w:t xml:space="preserve"> </w:t>
        </w:r>
      </w:ins>
      <w:r w:rsidRPr="00754D0F">
        <w:rPr>
          <w:rFonts w:cstheme="minorHAnsi"/>
        </w:rPr>
        <w:t>a backup power supply.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720"/>
        <w:rPr>
          <w:rFonts w:cstheme="minorHAnsi"/>
        </w:rPr>
      </w:pPr>
      <w:r w:rsidRPr="00754D0F">
        <w:rPr>
          <w:rFonts w:cstheme="minorHAnsi"/>
        </w:rPr>
        <w:t>Shall require less than 10W to operate.</w:t>
      </w:r>
    </w:p>
    <w:p w:rsidR="00DC0C0D" w:rsidRPr="00793179" w:rsidRDefault="00DC0C0D" w:rsidP="00793179">
      <w:pPr>
        <w:pStyle w:val="ListParagraph"/>
        <w:numPr>
          <w:ilvl w:val="0"/>
          <w:numId w:val="1"/>
        </w:numPr>
        <w:rPr>
          <w:rFonts w:cstheme="minorHAnsi"/>
        </w:rPr>
      </w:pPr>
      <w:r w:rsidRPr="00793179">
        <w:rPr>
          <w:rFonts w:cstheme="minorHAnsi"/>
        </w:rPr>
        <w:t>Codes and Compliances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720"/>
        <w:rPr>
          <w:rFonts w:cstheme="minorHAnsi"/>
        </w:rPr>
      </w:pPr>
      <w:r w:rsidRPr="00754D0F">
        <w:rPr>
          <w:rFonts w:cstheme="minorHAnsi"/>
        </w:rPr>
        <w:t xml:space="preserve">Shall </w:t>
      </w:r>
      <w:proofErr w:type="gramStart"/>
      <w:r w:rsidRPr="00754D0F">
        <w:rPr>
          <w:rFonts w:cstheme="minorHAnsi"/>
        </w:rPr>
        <w:t>be UL certifiable</w:t>
      </w:r>
      <w:proofErr w:type="gramEnd"/>
      <w:r w:rsidRPr="00754D0F">
        <w:rPr>
          <w:rFonts w:cstheme="minorHAnsi"/>
        </w:rPr>
        <w:t xml:space="preserve">, </w:t>
      </w:r>
      <w:proofErr w:type="gramStart"/>
      <w:r w:rsidRPr="00754D0F">
        <w:rPr>
          <w:rFonts w:cstheme="minorHAnsi"/>
        </w:rPr>
        <w:t>including all power supply hardware</w:t>
      </w:r>
      <w:proofErr w:type="gramEnd"/>
      <w:r w:rsidRPr="00754D0F">
        <w:rPr>
          <w:rFonts w:cstheme="minorHAnsi"/>
        </w:rPr>
        <w:t>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720"/>
        <w:rPr>
          <w:rFonts w:cstheme="minorHAnsi"/>
        </w:rPr>
      </w:pPr>
      <w:r w:rsidRPr="00754D0F">
        <w:rPr>
          <w:rFonts w:cstheme="minorHAnsi"/>
        </w:rPr>
        <w:t xml:space="preserve">Shall </w:t>
      </w:r>
      <w:del w:id="39" w:author="Nathan" w:date="2010-11-01T19:31:00Z">
        <w:r w:rsidRPr="00754D0F" w:rsidDel="006B66A5">
          <w:rPr>
            <w:rFonts w:cstheme="minorHAnsi"/>
          </w:rPr>
          <w:delText xml:space="preserve">use </w:delText>
        </w:r>
      </w:del>
      <w:ins w:id="40" w:author="Nathan" w:date="2010-11-01T19:31:00Z">
        <w:r w:rsidR="006B66A5">
          <w:rPr>
            <w:rFonts w:cstheme="minorHAnsi"/>
          </w:rPr>
          <w:t>have</w:t>
        </w:r>
        <w:r w:rsidR="006B66A5" w:rsidRPr="00754D0F">
          <w:rPr>
            <w:rFonts w:cstheme="minorHAnsi"/>
          </w:rPr>
          <w:t xml:space="preserve"> </w:t>
        </w:r>
      </w:ins>
      <w:r w:rsidRPr="00754D0F">
        <w:rPr>
          <w:rFonts w:cstheme="minorHAnsi"/>
        </w:rPr>
        <w:t>a polarized electrical plug if the power supply is controlled with a switch.</w:t>
      </w:r>
    </w:p>
    <w:p w:rsidR="00DC0C0D" w:rsidRPr="00754D0F" w:rsidRDefault="00DC0C0D" w:rsidP="00793179">
      <w:pPr>
        <w:pStyle w:val="ListParagraph"/>
        <w:numPr>
          <w:ilvl w:val="1"/>
          <w:numId w:val="1"/>
        </w:numPr>
        <w:ind w:left="1080" w:hanging="720"/>
        <w:rPr>
          <w:rFonts w:cstheme="minorHAnsi"/>
        </w:rPr>
      </w:pPr>
      <w:r w:rsidRPr="00754D0F">
        <w:rPr>
          <w:rFonts w:cstheme="minorHAnsi"/>
        </w:rPr>
        <w:t>Shall restrict electromagnetic (EM) radiation to comply with FCC Title 47 Part 15.</w:t>
      </w:r>
    </w:p>
    <w:p w:rsidR="00F6701D" w:rsidRPr="00754D0F" w:rsidRDefault="00DC0C0D" w:rsidP="00754D0F">
      <w:pPr>
        <w:rPr>
          <w:rFonts w:cstheme="minorHAnsi"/>
        </w:rPr>
      </w:pPr>
      <w:r w:rsidRPr="00754D0F">
        <w:rPr>
          <w:rFonts w:cstheme="minorHAnsi"/>
        </w:rPr>
        <w:t>E Panel Requirements</w:t>
      </w:r>
    </w:p>
    <w:p w:rsidR="00DC0C0D" w:rsidRPr="00D67B43" w:rsidRDefault="00DC0C0D" w:rsidP="00D67B43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suppressAutoHyphens/>
        <w:spacing w:after="0"/>
        <w:ind w:hanging="720"/>
        <w:rPr>
          <w:rFonts w:cstheme="minorHAnsi"/>
          <w:color w:val="000000"/>
        </w:rPr>
      </w:pPr>
      <w:bookmarkStart w:id="41" w:name="internal-source-marker_0.175877395601481"/>
      <w:bookmarkEnd w:id="41"/>
      <w:r w:rsidRPr="00D67B43">
        <w:rPr>
          <w:rFonts w:cstheme="minorHAnsi"/>
          <w:color w:val="000000"/>
        </w:rPr>
        <w:t>Functional Requirements</w:t>
      </w:r>
    </w:p>
    <w:p w:rsidR="00DC0C0D" w:rsidRPr="00754D0F" w:rsidRDefault="00DC0C0D" w:rsidP="00793179">
      <w:pPr>
        <w:widowControl w:val="0"/>
        <w:numPr>
          <w:ilvl w:val="1"/>
          <w:numId w:val="2"/>
        </w:numPr>
        <w:tabs>
          <w:tab w:val="left" w:pos="720"/>
          <w:tab w:val="left" w:pos="1481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continuously monitor the power used from either a single-phase or a multi-phase installation.</w:t>
      </w:r>
    </w:p>
    <w:p w:rsidR="00DC0C0D" w:rsidRPr="00754D0F" w:rsidRDefault="00DC0C0D" w:rsidP="00793179">
      <w:pPr>
        <w:widowControl w:val="0"/>
        <w:numPr>
          <w:ilvl w:val="1"/>
          <w:numId w:val="2"/>
        </w:numPr>
        <w:tabs>
          <w:tab w:val="left" w:pos="720"/>
          <w:tab w:val="left" w:pos="1481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store power usage data locally</w:t>
      </w:r>
      <w:ins w:id="42" w:author="Nathan" w:date="2010-11-02T08:27:00Z">
        <w:r w:rsidR="0001239E">
          <w:rPr>
            <w:rFonts w:cstheme="minorHAnsi"/>
            <w:color w:val="000000"/>
          </w:rPr>
          <w:t>,</w:t>
        </w:r>
      </w:ins>
      <w:r w:rsidRPr="00754D0F">
        <w:rPr>
          <w:rFonts w:cstheme="minorHAnsi"/>
          <w:color w:val="000000"/>
        </w:rPr>
        <w:t xml:space="preserve"> to be transmitted back to the </w:t>
      </w:r>
      <w:r w:rsidR="006C046D">
        <w:rPr>
          <w:rFonts w:cstheme="minorHAnsi"/>
          <w:color w:val="000000"/>
        </w:rPr>
        <w:t>b</w:t>
      </w:r>
      <w:r w:rsidRPr="00754D0F">
        <w:rPr>
          <w:rFonts w:cstheme="minorHAnsi"/>
          <w:color w:val="000000"/>
        </w:rPr>
        <w:t xml:space="preserve">ase </w:t>
      </w:r>
      <w:r w:rsidR="006C046D">
        <w:rPr>
          <w:rFonts w:cstheme="minorHAnsi"/>
          <w:color w:val="000000"/>
        </w:rPr>
        <w:t>s</w:t>
      </w:r>
      <w:r w:rsidRPr="00754D0F">
        <w:rPr>
          <w:rFonts w:cstheme="minorHAnsi"/>
          <w:color w:val="000000"/>
        </w:rPr>
        <w:t xml:space="preserve">tation at regular </w:t>
      </w:r>
      <w:proofErr w:type="gramStart"/>
      <w:r w:rsidRPr="00754D0F">
        <w:rPr>
          <w:rFonts w:cstheme="minorHAnsi"/>
          <w:color w:val="000000"/>
        </w:rPr>
        <w:t>intervals.</w:t>
      </w:r>
      <w:proofErr w:type="gramEnd"/>
    </w:p>
    <w:p w:rsidR="00DC0C0D" w:rsidRPr="00754D0F" w:rsidRDefault="00DC0C0D" w:rsidP="00793179">
      <w:pPr>
        <w:widowControl w:val="0"/>
        <w:numPr>
          <w:ilvl w:val="1"/>
          <w:numId w:val="2"/>
        </w:numPr>
        <w:tabs>
          <w:tab w:val="left" w:pos="720"/>
          <w:tab w:val="left" w:pos="1481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display power usage data on an LCD display module integrated into the electric panel.</w:t>
      </w:r>
    </w:p>
    <w:p w:rsidR="00DC0C0D" w:rsidRPr="00754D0F" w:rsidRDefault="00DC0C0D" w:rsidP="00793179">
      <w:pPr>
        <w:widowControl w:val="0"/>
        <w:numPr>
          <w:ilvl w:val="1"/>
          <w:numId w:val="2"/>
        </w:numPr>
        <w:tabs>
          <w:tab w:val="left" w:pos="720"/>
          <w:tab w:val="left" w:pos="1481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</w:t>
      </w:r>
      <w:del w:id="43" w:author="Nathan" w:date="2010-11-02T07:31:00Z">
        <w:r w:rsidRPr="00754D0F" w:rsidDel="008E64D5">
          <w:rPr>
            <w:rFonts w:cstheme="minorHAnsi"/>
            <w:color w:val="000000"/>
          </w:rPr>
          <w:delText xml:space="preserve">interface </w:delText>
        </w:r>
      </w:del>
      <w:ins w:id="44" w:author="Nathan" w:date="2010-11-02T07:31:00Z">
        <w:r w:rsidR="008E64D5">
          <w:rPr>
            <w:rFonts w:cstheme="minorHAnsi"/>
            <w:color w:val="000000"/>
          </w:rPr>
          <w:t>provide two-way communication</w:t>
        </w:r>
        <w:r w:rsidR="008E64D5" w:rsidRPr="00754D0F">
          <w:rPr>
            <w:rFonts w:cstheme="minorHAnsi"/>
            <w:color w:val="000000"/>
          </w:rPr>
          <w:t xml:space="preserve"> </w:t>
        </w:r>
      </w:ins>
      <w:r w:rsidRPr="00754D0F">
        <w:rPr>
          <w:rFonts w:cstheme="minorHAnsi"/>
          <w:color w:val="000000"/>
        </w:rPr>
        <w:t>with the Master Control Unit (MCU) to report usage data.</w:t>
      </w:r>
    </w:p>
    <w:p w:rsidR="00DC0C0D" w:rsidRPr="00754D0F" w:rsidRDefault="00DC0C0D" w:rsidP="00793179">
      <w:pPr>
        <w:widowControl w:val="0"/>
        <w:numPr>
          <w:ilvl w:val="1"/>
          <w:numId w:val="2"/>
        </w:numPr>
        <w:tabs>
          <w:tab w:val="left" w:pos="720"/>
          <w:tab w:val="left" w:pos="1481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be capable of establishing a wireless link with a PICA base station.</w:t>
      </w:r>
    </w:p>
    <w:p w:rsidR="00DC0C0D" w:rsidRPr="00754D0F" w:rsidRDefault="00DC0C0D" w:rsidP="00793179">
      <w:pPr>
        <w:widowControl w:val="0"/>
        <w:numPr>
          <w:ilvl w:val="1"/>
          <w:numId w:val="2"/>
        </w:numPr>
        <w:tabs>
          <w:tab w:val="left" w:pos="720"/>
          <w:tab w:val="left" w:pos="1481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be capable of detecting a brownout condition and</w:t>
      </w:r>
      <w:del w:id="45" w:author="Kendrick Wiersma" w:date="2010-11-03T22:11:00Z">
        <w:r w:rsidRPr="00754D0F" w:rsidDel="00F13EBC">
          <w:rPr>
            <w:rFonts w:cstheme="minorHAnsi"/>
            <w:color w:val="000000"/>
          </w:rPr>
          <w:delText xml:space="preserve"> </w:delText>
        </w:r>
      </w:del>
      <w:ins w:id="46" w:author="Kendrick Wiersma" w:date="2010-11-03T22:11:00Z">
        <w:r w:rsidR="00F13EBC">
          <w:rPr>
            <w:rFonts w:cstheme="minorHAnsi"/>
            <w:color w:val="000000"/>
          </w:rPr>
          <w:t xml:space="preserve"> storing critical data before shutting down</w:t>
        </w:r>
      </w:ins>
      <w:commentRangeStart w:id="47"/>
      <w:del w:id="48" w:author="Kendrick Wiersma" w:date="2010-11-03T22:11:00Z">
        <w:r w:rsidRPr="00754D0F" w:rsidDel="00F13EBC">
          <w:rPr>
            <w:rFonts w:cstheme="minorHAnsi"/>
            <w:color w:val="000000"/>
          </w:rPr>
          <w:delText>safely</w:delText>
        </w:r>
        <w:commentRangeEnd w:id="47"/>
        <w:r w:rsidR="006C046D" w:rsidDel="00F13EBC">
          <w:rPr>
            <w:rStyle w:val="CommentReference"/>
          </w:rPr>
          <w:commentReference w:id="47"/>
        </w:r>
        <w:r w:rsidRPr="00754D0F" w:rsidDel="00F13EBC">
          <w:rPr>
            <w:rFonts w:cstheme="minorHAnsi"/>
            <w:color w:val="000000"/>
          </w:rPr>
          <w:delText xml:space="preserve"> shutting down</w:delText>
        </w:r>
      </w:del>
      <w:r w:rsidRPr="00754D0F">
        <w:rPr>
          <w:rFonts w:cstheme="minorHAnsi"/>
          <w:color w:val="000000"/>
        </w:rPr>
        <w:t>.</w:t>
      </w:r>
    </w:p>
    <w:p w:rsidR="00DC0C0D" w:rsidRPr="00754D0F" w:rsidRDefault="00DC0C0D" w:rsidP="00793179">
      <w:pPr>
        <w:widowControl w:val="0"/>
        <w:numPr>
          <w:ilvl w:val="1"/>
          <w:numId w:val="2"/>
        </w:numPr>
        <w:tabs>
          <w:tab w:val="left" w:pos="720"/>
          <w:tab w:val="left" w:pos="1481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be capable of restoring its last state after a brownout condition.</w:t>
      </w:r>
    </w:p>
    <w:p w:rsidR="00DC0C0D" w:rsidRPr="00754D0F" w:rsidRDefault="00DC0C0D" w:rsidP="00793179">
      <w:pPr>
        <w:widowControl w:val="0"/>
        <w:numPr>
          <w:ilvl w:val="1"/>
          <w:numId w:val="2"/>
        </w:numPr>
        <w:tabs>
          <w:tab w:val="left" w:pos="720"/>
          <w:tab w:val="left" w:pos="1481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be capable of detecting any tampering and alerting both the power-company and the consumer.</w:t>
      </w:r>
    </w:p>
    <w:p w:rsidR="00DC0C0D" w:rsidRPr="00754D0F" w:rsidRDefault="00DC0C0D" w:rsidP="00793179">
      <w:pPr>
        <w:widowControl w:val="0"/>
        <w:numPr>
          <w:ilvl w:val="1"/>
          <w:numId w:val="2"/>
        </w:numPr>
        <w:tabs>
          <w:tab w:val="left" w:pos="720"/>
          <w:tab w:val="left" w:pos="1481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monitor current flow through the main service lines.</w:t>
      </w:r>
    </w:p>
    <w:p w:rsidR="00DC0C0D" w:rsidRPr="00754D0F" w:rsidRDefault="00DC0C0D" w:rsidP="00793179">
      <w:pPr>
        <w:widowControl w:val="0"/>
        <w:numPr>
          <w:ilvl w:val="1"/>
          <w:numId w:val="2"/>
        </w:numPr>
        <w:tabs>
          <w:tab w:val="left" w:pos="720"/>
          <w:tab w:val="left" w:pos="1481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monitor voltage levels </w:t>
      </w:r>
      <w:del w:id="49" w:author="Nathan" w:date="2010-11-02T07:32:00Z">
        <w:r w:rsidRPr="00754D0F" w:rsidDel="008E64D5">
          <w:rPr>
            <w:rFonts w:cstheme="minorHAnsi"/>
            <w:color w:val="000000"/>
          </w:rPr>
          <w:delText xml:space="preserve">in </w:delText>
        </w:r>
      </w:del>
      <w:proofErr w:type="gramStart"/>
      <w:ins w:id="50" w:author="Nathan" w:date="2010-11-02T07:32:00Z">
        <w:r w:rsidR="008E64D5">
          <w:rPr>
            <w:rFonts w:cstheme="minorHAnsi"/>
            <w:color w:val="000000"/>
          </w:rPr>
          <w:t>on</w:t>
        </w:r>
        <w:proofErr w:type="gramEnd"/>
        <w:r w:rsidR="008E64D5" w:rsidRPr="00754D0F">
          <w:rPr>
            <w:rFonts w:cstheme="minorHAnsi"/>
            <w:color w:val="000000"/>
          </w:rPr>
          <w:t xml:space="preserve"> </w:t>
        </w:r>
      </w:ins>
      <w:r w:rsidRPr="00754D0F">
        <w:rPr>
          <w:rFonts w:cstheme="minorHAnsi"/>
          <w:color w:val="000000"/>
        </w:rPr>
        <w:t>the main service lines.</w:t>
      </w:r>
    </w:p>
    <w:p w:rsidR="00DC0C0D" w:rsidRPr="00754D0F" w:rsidRDefault="00DC0C0D" w:rsidP="00793179">
      <w:pPr>
        <w:widowControl w:val="0"/>
        <w:numPr>
          <w:ilvl w:val="1"/>
          <w:numId w:val="2"/>
        </w:numPr>
        <w:tabs>
          <w:tab w:val="left" w:pos="720"/>
          <w:tab w:val="left" w:pos="1481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control the service shutoff switch by receiving and validating a service shutoff message from the </w:t>
      </w:r>
      <w:del w:id="51" w:author="Nathan" w:date="2010-11-01T18:52:00Z">
        <w:r w:rsidRPr="00754D0F" w:rsidDel="005644CB">
          <w:rPr>
            <w:rFonts w:cstheme="minorHAnsi"/>
            <w:color w:val="000000"/>
          </w:rPr>
          <w:delText xml:space="preserve">utility </w:delText>
        </w:r>
      </w:del>
      <w:commentRangeStart w:id="52"/>
      <w:ins w:id="53" w:author="Nathan" w:date="2010-11-01T18:52:00Z">
        <w:r w:rsidR="005644CB">
          <w:rPr>
            <w:rFonts w:cstheme="minorHAnsi"/>
            <w:color w:val="000000"/>
          </w:rPr>
          <w:t>power-</w:t>
        </w:r>
      </w:ins>
      <w:commentRangeEnd w:id="52"/>
      <w:ins w:id="54" w:author="Nathan" w:date="2010-11-01T19:57:00Z">
        <w:r w:rsidR="00C45261">
          <w:rPr>
            <w:rStyle w:val="CommentReference"/>
          </w:rPr>
          <w:commentReference w:id="52"/>
        </w:r>
      </w:ins>
      <w:r w:rsidRPr="00754D0F">
        <w:rPr>
          <w:rFonts w:cstheme="minorHAnsi"/>
          <w:color w:val="000000"/>
        </w:rPr>
        <w:t>company.</w:t>
      </w:r>
    </w:p>
    <w:p w:rsidR="00DC0C0D" w:rsidRPr="00754D0F" w:rsidRDefault="00DC0C0D" w:rsidP="00793179">
      <w:pPr>
        <w:widowControl w:val="0"/>
        <w:numPr>
          <w:ilvl w:val="1"/>
          <w:numId w:val="2"/>
        </w:numPr>
        <w:tabs>
          <w:tab w:val="left" w:pos="720"/>
          <w:tab w:val="left" w:pos="1481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provide a method for controlling the service shutoff switch from a local interface.</w:t>
      </w:r>
    </w:p>
    <w:p w:rsidR="00DC0C0D" w:rsidRPr="00754D0F" w:rsidRDefault="00DC0C0D" w:rsidP="00793179">
      <w:pPr>
        <w:widowControl w:val="0"/>
        <w:numPr>
          <w:ilvl w:val="1"/>
          <w:numId w:val="2"/>
        </w:numPr>
        <w:tabs>
          <w:tab w:val="left" w:pos="720"/>
          <w:tab w:val="left" w:pos="1481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provide an interface for 3</w:t>
      </w:r>
      <w:r w:rsidRPr="00754D0F">
        <w:rPr>
          <w:rFonts w:cstheme="minorHAnsi"/>
          <w:color w:val="000000"/>
          <w:vertAlign w:val="superscript"/>
        </w:rPr>
        <w:t>rd</w:t>
      </w:r>
      <w:r w:rsidRPr="00754D0F">
        <w:rPr>
          <w:rFonts w:cstheme="minorHAnsi"/>
          <w:color w:val="000000"/>
        </w:rPr>
        <w:t xml:space="preserve"> party meters, such as gas, water, or other utility meters to report data over the PICA network.</w:t>
      </w:r>
    </w:p>
    <w:p w:rsidR="00DC0C0D" w:rsidRPr="00754D0F" w:rsidRDefault="00DC0C0D" w:rsidP="00793179">
      <w:pPr>
        <w:widowControl w:val="0"/>
        <w:numPr>
          <w:ilvl w:val="1"/>
          <w:numId w:val="2"/>
        </w:numPr>
        <w:tabs>
          <w:tab w:val="left" w:pos="720"/>
          <w:tab w:val="left" w:pos="1481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support on-demand reports of power </w:t>
      </w:r>
      <w:del w:id="55" w:author="Nathan" w:date="2010-11-02T08:23:00Z">
        <w:r w:rsidRPr="00754D0F" w:rsidDel="00C6413C">
          <w:rPr>
            <w:rFonts w:cstheme="minorHAnsi"/>
            <w:color w:val="000000"/>
          </w:rPr>
          <w:delText>used</w:delText>
        </w:r>
      </w:del>
      <w:ins w:id="56" w:author="Nathan" w:date="2010-11-02T08:23:00Z">
        <w:r w:rsidR="00C6413C">
          <w:rPr>
            <w:rFonts w:cstheme="minorHAnsi"/>
            <w:color w:val="000000"/>
          </w:rPr>
          <w:t>usage</w:t>
        </w:r>
      </w:ins>
      <w:r w:rsidRPr="00754D0F">
        <w:rPr>
          <w:rFonts w:cstheme="minorHAnsi"/>
          <w:color w:val="000000"/>
        </w:rPr>
        <w:t xml:space="preserve">, energy </w:t>
      </w:r>
      <w:del w:id="57" w:author="Nathan" w:date="2010-11-02T08:23:00Z">
        <w:r w:rsidRPr="00754D0F" w:rsidDel="00C6413C">
          <w:rPr>
            <w:rFonts w:cstheme="minorHAnsi"/>
            <w:color w:val="000000"/>
          </w:rPr>
          <w:delText>consumed</w:delText>
        </w:r>
      </w:del>
      <w:ins w:id="58" w:author="Nathan" w:date="2010-11-02T08:23:00Z">
        <w:r w:rsidR="00C6413C">
          <w:rPr>
            <w:rFonts w:cstheme="minorHAnsi"/>
            <w:color w:val="000000"/>
          </w:rPr>
          <w:t>consumption</w:t>
        </w:r>
      </w:ins>
      <w:r w:rsidRPr="00754D0F">
        <w:rPr>
          <w:rFonts w:cstheme="minorHAnsi"/>
          <w:color w:val="000000"/>
        </w:rPr>
        <w:t xml:space="preserve">, demand, </w:t>
      </w:r>
      <w:proofErr w:type="gramStart"/>
      <w:ins w:id="59" w:author="Kendrick Wiersma" w:date="2010-11-03T22:12:00Z">
        <w:r w:rsidR="00F13EBC">
          <w:rPr>
            <w:rFonts w:cstheme="minorHAnsi"/>
            <w:color w:val="000000"/>
          </w:rPr>
          <w:t>power</w:t>
        </w:r>
        <w:proofErr w:type="gramEnd"/>
        <w:r w:rsidR="00F13EBC">
          <w:rPr>
            <w:rFonts w:cstheme="minorHAnsi"/>
            <w:color w:val="000000"/>
          </w:rPr>
          <w:t xml:space="preserve"> quality </w:t>
        </w:r>
      </w:ins>
      <w:r w:rsidRPr="00754D0F">
        <w:rPr>
          <w:rFonts w:cstheme="minorHAnsi"/>
          <w:color w:val="000000"/>
        </w:rPr>
        <w:t>and system status.</w:t>
      </w:r>
    </w:p>
    <w:p w:rsidR="00DC0C0D" w:rsidRPr="00754D0F" w:rsidRDefault="00DC0C0D" w:rsidP="00793179">
      <w:pPr>
        <w:widowControl w:val="0"/>
        <w:numPr>
          <w:ilvl w:val="1"/>
          <w:numId w:val="2"/>
        </w:numPr>
        <w:tabs>
          <w:tab w:val="left" w:pos="720"/>
          <w:tab w:val="left" w:pos="1481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support bi-directional metering and calculation of net power usage.</w:t>
      </w:r>
    </w:p>
    <w:p w:rsidR="00C6413C" w:rsidRPr="00754D0F" w:rsidRDefault="00C6413C" w:rsidP="00C6413C">
      <w:pPr>
        <w:widowControl w:val="0"/>
        <w:numPr>
          <w:ilvl w:val="1"/>
          <w:numId w:val="2"/>
        </w:numPr>
        <w:tabs>
          <w:tab w:val="left" w:pos="720"/>
          <w:tab w:val="left" w:pos="1481"/>
        </w:tabs>
        <w:suppressAutoHyphens/>
        <w:spacing w:after="0"/>
        <w:ind w:hanging="720"/>
        <w:rPr>
          <w:rFonts w:cstheme="minorHAnsi"/>
          <w:color w:val="000000"/>
        </w:rPr>
      </w:pPr>
      <w:ins w:id="60" w:author="Nathan" w:date="2010-11-02T08:22:00Z">
        <w:r w:rsidRPr="00754D0F">
          <w:rPr>
            <w:rFonts w:cstheme="minorHAnsi"/>
            <w:color w:val="000000"/>
          </w:rPr>
          <w:t>Shall support automatic meter reads.</w:t>
        </w:r>
      </w:ins>
    </w:p>
    <w:p w:rsidR="00DC0C0D" w:rsidRPr="00754D0F" w:rsidRDefault="00DC0C0D" w:rsidP="00793179">
      <w:pPr>
        <w:widowControl w:val="0"/>
        <w:numPr>
          <w:ilvl w:val="1"/>
          <w:numId w:val="2"/>
        </w:numPr>
        <w:tabs>
          <w:tab w:val="left" w:pos="720"/>
          <w:tab w:val="left" w:pos="1481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monitor the voltage flicker.</w:t>
      </w:r>
    </w:p>
    <w:p w:rsidR="00DC0C0D" w:rsidRPr="00754D0F" w:rsidRDefault="00DC0C0D" w:rsidP="00793179">
      <w:pPr>
        <w:widowControl w:val="0"/>
        <w:numPr>
          <w:ilvl w:val="1"/>
          <w:numId w:val="2"/>
        </w:numPr>
        <w:tabs>
          <w:tab w:val="left" w:pos="720"/>
          <w:tab w:val="left" w:pos="1481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monitor the reactive power.</w:t>
      </w:r>
    </w:p>
    <w:p w:rsidR="00DC0C0D" w:rsidRPr="00754D0F" w:rsidDel="00C6413C" w:rsidRDefault="00DC0C0D" w:rsidP="00793179">
      <w:pPr>
        <w:widowControl w:val="0"/>
        <w:numPr>
          <w:ilvl w:val="1"/>
          <w:numId w:val="2"/>
        </w:numPr>
        <w:tabs>
          <w:tab w:val="left" w:pos="720"/>
          <w:tab w:val="left" w:pos="1481"/>
        </w:tabs>
        <w:suppressAutoHyphens/>
        <w:spacing w:after="0"/>
        <w:ind w:hanging="720"/>
        <w:rPr>
          <w:rFonts w:cstheme="minorHAnsi"/>
          <w:color w:val="000000"/>
        </w:rPr>
      </w:pPr>
      <w:del w:id="61" w:author="Nathan" w:date="2010-11-02T08:22:00Z">
        <w:r w:rsidRPr="00754D0F" w:rsidDel="00C6413C">
          <w:rPr>
            <w:rFonts w:cstheme="minorHAnsi"/>
            <w:color w:val="000000"/>
          </w:rPr>
          <w:delText>Shall support automatic meter reads.</w:delText>
        </w:r>
      </w:del>
    </w:p>
    <w:p w:rsidR="00DC0C0D" w:rsidRPr="00754D0F" w:rsidRDefault="00DC0C0D" w:rsidP="00D67B43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Behavioral Requirements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left" w:pos="186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Shall, in the event of wireless link </w:t>
      </w:r>
      <w:del w:id="62" w:author="Kendrick Wiersma" w:date="2010-11-03T22:13:00Z">
        <w:r w:rsidRPr="00754D0F" w:rsidDel="00F13EBC">
          <w:rPr>
            <w:rFonts w:cstheme="minorHAnsi"/>
            <w:color w:val="000000"/>
          </w:rPr>
          <w:delText>loss</w:delText>
        </w:r>
      </w:del>
      <w:ins w:id="63" w:author="Nathan" w:date="2010-11-01T18:49:00Z">
        <w:del w:id="64" w:author="Kendrick Wiersma" w:date="2010-11-03T22:13:00Z">
          <w:r w:rsidR="00F133F0" w:rsidDel="00F13EBC">
            <w:rPr>
              <w:rFonts w:cstheme="minorHAnsi"/>
              <w:color w:val="000000"/>
            </w:rPr>
            <w:delText>,</w:delText>
          </w:r>
        </w:del>
      </w:ins>
      <w:ins w:id="65" w:author="Kendrick Wiersma" w:date="2010-11-03T22:13:00Z">
        <w:r w:rsidR="00F13EBC" w:rsidRPr="00754D0F">
          <w:rPr>
            <w:rFonts w:cstheme="minorHAnsi"/>
            <w:color w:val="000000"/>
          </w:rPr>
          <w:t>loss</w:t>
        </w:r>
        <w:r w:rsidR="00F13EBC">
          <w:rPr>
            <w:rFonts w:cstheme="minorHAnsi"/>
            <w:color w:val="000000"/>
          </w:rPr>
          <w:t>;</w:t>
        </w:r>
      </w:ins>
      <w:del w:id="66" w:author="Nathan" w:date="2010-11-01T18:49:00Z">
        <w:r w:rsidRPr="00754D0F" w:rsidDel="00F133F0">
          <w:rPr>
            <w:rFonts w:cstheme="minorHAnsi"/>
            <w:color w:val="000000"/>
          </w:rPr>
          <w:delText>;</w:delText>
        </w:r>
      </w:del>
      <w:r w:rsidRPr="00754D0F">
        <w:rPr>
          <w:rFonts w:cstheme="minorHAnsi"/>
          <w:color w:val="000000"/>
        </w:rPr>
        <w:t xml:space="preserve"> attempt to re-establish the wireless link.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left" w:pos="186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Shall, in the event of a wireless link loss, revert to stand-alone mode, storing</w:t>
      </w:r>
      <w:del w:id="67" w:author="Nathan" w:date="2010-11-02T08:21:00Z">
        <w:r w:rsidRPr="00754D0F" w:rsidDel="00D41D10">
          <w:rPr>
            <w:rFonts w:cstheme="minorHAnsi"/>
            <w:color w:val="000000"/>
          </w:rPr>
          <w:delText xml:space="preserve"> as much</w:delText>
        </w:r>
      </w:del>
      <w:r w:rsidRPr="00754D0F">
        <w:rPr>
          <w:rFonts w:cstheme="minorHAnsi"/>
          <w:color w:val="000000"/>
        </w:rPr>
        <w:t xml:space="preserve"> data </w:t>
      </w:r>
      <w:ins w:id="68" w:author="Nathan" w:date="2010-11-02T08:21:00Z">
        <w:r w:rsidR="00D41D10">
          <w:rPr>
            <w:rFonts w:cstheme="minorHAnsi"/>
            <w:color w:val="000000"/>
          </w:rPr>
          <w:t>internally</w:t>
        </w:r>
      </w:ins>
      <w:del w:id="69" w:author="Nathan" w:date="2010-11-02T08:21:00Z">
        <w:r w:rsidRPr="00754D0F" w:rsidDel="00D41D10">
          <w:rPr>
            <w:rFonts w:cstheme="minorHAnsi"/>
            <w:color w:val="000000"/>
          </w:rPr>
          <w:delText>as possible</w:delText>
        </w:r>
      </w:del>
      <w:r w:rsidRPr="00754D0F">
        <w:rPr>
          <w:rFonts w:cstheme="minorHAnsi"/>
          <w:color w:val="000000"/>
        </w:rPr>
        <w:t xml:space="preserve"> until internal storage is full, at which point</w:t>
      </w:r>
      <w:del w:id="70" w:author="Nathan" w:date="2010-11-01T18:48:00Z">
        <w:r w:rsidRPr="00754D0F" w:rsidDel="001B6B33">
          <w:rPr>
            <w:rFonts w:cstheme="minorHAnsi"/>
            <w:color w:val="000000"/>
          </w:rPr>
          <w:delText xml:space="preserve"> </w:delText>
        </w:r>
      </w:del>
      <w:r w:rsidRPr="00754D0F">
        <w:rPr>
          <w:rFonts w:cstheme="minorHAnsi"/>
          <w:color w:val="000000"/>
        </w:rPr>
        <w:t xml:space="preserve"> the system will begin </w:t>
      </w:r>
      <w:del w:id="71" w:author="Nathan" w:date="2010-11-02T08:17:00Z">
        <w:r w:rsidRPr="00754D0F" w:rsidDel="00D41D10">
          <w:rPr>
            <w:rFonts w:cstheme="minorHAnsi"/>
            <w:color w:val="000000"/>
          </w:rPr>
          <w:delText xml:space="preserve">ejecting </w:delText>
        </w:r>
      </w:del>
      <w:ins w:id="72" w:author="Nathan" w:date="2010-11-02T08:17:00Z">
        <w:r w:rsidR="00D41D10">
          <w:rPr>
            <w:rFonts w:cstheme="minorHAnsi"/>
            <w:color w:val="000000"/>
          </w:rPr>
          <w:t>overwriting</w:t>
        </w:r>
        <w:r w:rsidR="00D41D10" w:rsidRPr="00754D0F">
          <w:rPr>
            <w:rFonts w:cstheme="minorHAnsi"/>
            <w:color w:val="000000"/>
          </w:rPr>
          <w:t xml:space="preserve"> </w:t>
        </w:r>
      </w:ins>
      <w:r w:rsidRPr="00754D0F">
        <w:rPr>
          <w:rFonts w:cstheme="minorHAnsi"/>
          <w:color w:val="000000"/>
        </w:rPr>
        <w:t xml:space="preserve">the oldest data </w:t>
      </w:r>
      <w:del w:id="73" w:author="Nathan" w:date="2010-11-02T08:18:00Z">
        <w:r w:rsidRPr="00754D0F" w:rsidDel="00D41D10">
          <w:rPr>
            <w:rFonts w:cstheme="minorHAnsi"/>
            <w:color w:val="000000"/>
          </w:rPr>
          <w:delText>first in order to make more room for new data to be stored</w:delText>
        </w:r>
      </w:del>
      <w:ins w:id="74" w:author="Nathan" w:date="2010-11-02T08:18:00Z">
        <w:r w:rsidR="00D41D10">
          <w:rPr>
            <w:rFonts w:cstheme="minorHAnsi"/>
            <w:color w:val="000000"/>
          </w:rPr>
          <w:t>with the newest data</w:t>
        </w:r>
      </w:ins>
      <w:r w:rsidRPr="00754D0F">
        <w:rPr>
          <w:rFonts w:cstheme="minorHAnsi"/>
          <w:color w:val="000000"/>
        </w:rPr>
        <w:t>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left" w:pos="186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Shall, in the event of a wireless link loss, notify the user via the LCD display.</w:t>
      </w:r>
    </w:p>
    <w:p w:rsidR="00DC0C0D" w:rsidRPr="00754D0F" w:rsidDel="00F13EBC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left" w:pos="186"/>
          <w:tab w:val="num" w:pos="720"/>
        </w:tabs>
        <w:suppressAutoHyphens/>
        <w:spacing w:after="0"/>
        <w:ind w:hanging="720"/>
        <w:rPr>
          <w:del w:id="75" w:author="Kendrick Wiersma" w:date="2010-11-03T22:13:00Z"/>
          <w:rFonts w:cstheme="minorHAnsi"/>
          <w:color w:val="000000"/>
        </w:rPr>
      </w:pPr>
      <w:del w:id="76" w:author="Kendrick Wiersma" w:date="2010-11-03T22:13:00Z">
        <w:r w:rsidRPr="00754D0F" w:rsidDel="00F13EBC">
          <w:rPr>
            <w:rFonts w:cstheme="minorHAnsi"/>
            <w:color w:val="000000"/>
          </w:rPr>
          <w:delText>Shall be capable of being configured and upgraded through the base station.</w:delText>
        </w:r>
      </w:del>
    </w:p>
    <w:p w:rsidR="00DC0C0D" w:rsidRPr="00754D0F" w:rsidDel="00F13EBC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left" w:pos="186"/>
          <w:tab w:val="num" w:pos="720"/>
        </w:tabs>
        <w:suppressAutoHyphens/>
        <w:spacing w:after="0"/>
        <w:ind w:hanging="720"/>
        <w:rPr>
          <w:del w:id="77" w:author="Kendrick Wiersma" w:date="2010-11-03T22:13:00Z"/>
          <w:rFonts w:cstheme="minorHAnsi"/>
          <w:color w:val="000000"/>
        </w:rPr>
      </w:pPr>
      <w:del w:id="78" w:author="Kendrick Wiersma" w:date="2010-11-03T22:13:00Z">
        <w:r w:rsidRPr="00754D0F" w:rsidDel="00F13EBC">
          <w:rPr>
            <w:rFonts w:cstheme="minorHAnsi"/>
            <w:color w:val="000000"/>
          </w:rPr>
          <w:delText>Shall be capable of being configured and upgraded through a local USB port.</w:delText>
        </w:r>
      </w:del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left" w:pos="186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perform a built-in self-test upon system boot up.  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left" w:pos="186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Shall, in the event of a brownout, save all volatile information to non-volatile storage space.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left" w:pos="186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be </w:t>
      </w:r>
      <w:del w:id="79" w:author="Nathan" w:date="2010-11-01T19:04:00Z">
        <w:r w:rsidRPr="00754D0F" w:rsidDel="00A74B73">
          <w:rPr>
            <w:rFonts w:cstheme="minorHAnsi"/>
            <w:color w:val="000000"/>
          </w:rPr>
          <w:delText>able to detect</w:delText>
        </w:r>
      </w:del>
      <w:ins w:id="80" w:author="Nathan" w:date="2010-11-01T19:04:00Z">
        <w:r w:rsidR="00A74B73">
          <w:rPr>
            <w:rFonts w:cstheme="minorHAnsi"/>
            <w:color w:val="000000"/>
          </w:rPr>
          <w:t>capable of detecting</w:t>
        </w:r>
      </w:ins>
      <w:r w:rsidRPr="00754D0F">
        <w:rPr>
          <w:rFonts w:cstheme="minorHAnsi"/>
          <w:color w:val="000000"/>
        </w:rPr>
        <w:t xml:space="preserve"> corrupted data when brought out of a brownout condition.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left" w:pos="186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log all events processed in the following 4 categories: critical, error, warning, and note.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left" w:pos="186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report all events </w:t>
      </w:r>
      <w:del w:id="81" w:author="Nathan" w:date="2010-11-02T08:14:00Z">
        <w:r w:rsidRPr="00754D0F" w:rsidDel="00067B06">
          <w:rPr>
            <w:rFonts w:cstheme="minorHAnsi"/>
            <w:color w:val="000000"/>
          </w:rPr>
          <w:delText>over the</w:delText>
        </w:r>
      </w:del>
      <w:ins w:id="82" w:author="Nathan" w:date="2010-11-02T08:14:00Z">
        <w:r w:rsidR="00067B06">
          <w:rPr>
            <w:rFonts w:cstheme="minorHAnsi"/>
            <w:color w:val="000000"/>
          </w:rPr>
          <w:t>to the</w:t>
        </w:r>
      </w:ins>
      <w:r w:rsidRPr="00754D0F">
        <w:rPr>
          <w:rFonts w:cstheme="minorHAnsi"/>
          <w:color w:val="000000"/>
        </w:rPr>
        <w:t xml:space="preserve"> PICA </w:t>
      </w:r>
      <w:del w:id="83" w:author="Nathan" w:date="2010-11-02T08:14:00Z">
        <w:r w:rsidRPr="00754D0F" w:rsidDel="00067B06">
          <w:rPr>
            <w:rFonts w:cstheme="minorHAnsi"/>
            <w:color w:val="000000"/>
          </w:rPr>
          <w:delText xml:space="preserve">network to the </w:delText>
        </w:r>
      </w:del>
      <w:r w:rsidRPr="00754D0F">
        <w:rPr>
          <w:rFonts w:cstheme="minorHAnsi"/>
          <w:color w:val="000000"/>
        </w:rPr>
        <w:t>base</w:t>
      </w:r>
      <w:del w:id="84" w:author="Nathan" w:date="2010-11-01T18:49:00Z">
        <w:r w:rsidRPr="00754D0F" w:rsidDel="00F133F0">
          <w:rPr>
            <w:rFonts w:cstheme="minorHAnsi"/>
            <w:color w:val="000000"/>
          </w:rPr>
          <w:delText>-</w:delText>
        </w:r>
      </w:del>
      <w:ins w:id="85" w:author="Nathan" w:date="2010-11-01T18:49:00Z">
        <w:r w:rsidR="00F133F0">
          <w:rPr>
            <w:rFonts w:cstheme="minorHAnsi"/>
            <w:color w:val="000000"/>
          </w:rPr>
          <w:t xml:space="preserve"> </w:t>
        </w:r>
      </w:ins>
      <w:r w:rsidRPr="00754D0F">
        <w:rPr>
          <w:rFonts w:cstheme="minorHAnsi"/>
          <w:color w:val="000000"/>
        </w:rPr>
        <w:t>station.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left" w:pos="186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report</w:t>
      </w:r>
      <w:del w:id="86" w:author="Nathan" w:date="2010-11-02T08:14:00Z">
        <w:r w:rsidRPr="00754D0F" w:rsidDel="00832570">
          <w:rPr>
            <w:rFonts w:cstheme="minorHAnsi"/>
            <w:color w:val="000000"/>
          </w:rPr>
          <w:delText xml:space="preserve"> critical and warning messages</w:delText>
        </w:r>
      </w:del>
      <w:r w:rsidRPr="00754D0F">
        <w:rPr>
          <w:rFonts w:cstheme="minorHAnsi"/>
          <w:color w:val="000000"/>
        </w:rPr>
        <w:t xml:space="preserve"> to the </w:t>
      </w:r>
      <w:del w:id="87" w:author="Nathan" w:date="2010-11-01T18:50:00Z">
        <w:r w:rsidRPr="00754D0F" w:rsidDel="00F133F0">
          <w:rPr>
            <w:rFonts w:cstheme="minorHAnsi"/>
            <w:color w:val="000000"/>
          </w:rPr>
          <w:delText xml:space="preserve">utility </w:delText>
        </w:r>
      </w:del>
      <w:ins w:id="88" w:author="Nathan" w:date="2010-11-01T18:50:00Z">
        <w:r w:rsidR="00F133F0">
          <w:rPr>
            <w:rFonts w:cstheme="minorHAnsi"/>
            <w:color w:val="000000"/>
          </w:rPr>
          <w:t>power-</w:t>
        </w:r>
      </w:ins>
      <w:r w:rsidRPr="00754D0F">
        <w:rPr>
          <w:rFonts w:cstheme="minorHAnsi"/>
          <w:color w:val="000000"/>
        </w:rPr>
        <w:t>company</w:t>
      </w:r>
      <w:ins w:id="89" w:author="Nathan" w:date="2010-11-02T08:14:00Z">
        <w:r w:rsidR="00832570">
          <w:rPr>
            <w:rFonts w:cstheme="minorHAnsi"/>
            <w:color w:val="000000"/>
          </w:rPr>
          <w:t xml:space="preserve"> as specified by event criticality</w:t>
        </w:r>
      </w:ins>
      <w:r w:rsidRPr="00754D0F">
        <w:rPr>
          <w:rFonts w:cstheme="minorHAnsi"/>
          <w:color w:val="000000"/>
        </w:rPr>
        <w:t>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left" w:pos="186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</w:t>
      </w:r>
      <w:del w:id="90" w:author="Nathan" w:date="2010-11-02T08:11:00Z">
        <w:r w:rsidRPr="00754D0F" w:rsidDel="00832570">
          <w:rPr>
            <w:rFonts w:cstheme="minorHAnsi"/>
            <w:color w:val="000000"/>
          </w:rPr>
          <w:delText>store all critical settings and configuration data in a specified non-volatile storage area</w:delText>
        </w:r>
      </w:del>
      <w:ins w:id="91" w:author="Nathan" w:date="2010-11-02T08:11:00Z">
        <w:r w:rsidR="00832570">
          <w:rPr>
            <w:rFonts w:cstheme="minorHAnsi"/>
            <w:color w:val="000000"/>
          </w:rPr>
          <w:t>have dedicated non-volatile storage for all critical settings and configuration data</w:t>
        </w:r>
      </w:ins>
      <w:r w:rsidRPr="00754D0F">
        <w:rPr>
          <w:rFonts w:cstheme="minorHAnsi"/>
          <w:color w:val="000000"/>
        </w:rPr>
        <w:t>.</w:t>
      </w:r>
    </w:p>
    <w:p w:rsidR="00DC0C0D" w:rsidRPr="00754D0F" w:rsidDel="00F13EBC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left" w:pos="186"/>
          <w:tab w:val="num" w:pos="720"/>
        </w:tabs>
        <w:suppressAutoHyphens/>
        <w:spacing w:after="0"/>
        <w:ind w:hanging="720"/>
        <w:rPr>
          <w:del w:id="92" w:author="Kendrick Wiersma" w:date="2010-11-03T22:14:00Z"/>
          <w:rFonts w:cstheme="minorHAnsi"/>
          <w:color w:val="000000"/>
        </w:rPr>
      </w:pPr>
      <w:del w:id="93" w:author="Kendrick Wiersma" w:date="2010-11-03T22:14:00Z">
        <w:r w:rsidRPr="00754D0F" w:rsidDel="00F13EBC">
          <w:rPr>
            <w:rFonts w:cstheme="minorHAnsi"/>
            <w:color w:val="000000"/>
          </w:rPr>
          <w:delText xml:space="preserve">Shall </w:delText>
        </w:r>
        <w:r w:rsidRPr="00754D0F" w:rsidDel="00F13EBC">
          <w:rPr>
            <w:rFonts w:cstheme="minorHAnsi"/>
            <w:color w:val="000000"/>
          </w:rPr>
          <w:delText>provide the capability to recover</w:delText>
        </w:r>
      </w:del>
      <w:ins w:id="94" w:author="Nathan" w:date="2010-11-02T08:09:00Z">
        <w:del w:id="95" w:author="Kendrick Wiersma" w:date="2010-11-03T22:14:00Z">
          <w:r w:rsidR="00F400D7" w:rsidDel="00F13EBC">
            <w:rPr>
              <w:rFonts w:cstheme="minorHAnsi"/>
              <w:color w:val="000000"/>
            </w:rPr>
            <w:delText>be capable of recovering</w:delText>
          </w:r>
        </w:del>
      </w:ins>
      <w:del w:id="96" w:author="Kendrick Wiersma" w:date="2010-11-03T22:14:00Z">
        <w:r w:rsidRPr="00754D0F" w:rsidDel="00F13EBC">
          <w:rPr>
            <w:rFonts w:cstheme="minorHAnsi"/>
            <w:color w:val="000000"/>
          </w:rPr>
          <w:delText xml:space="preserve"> from a </w:delText>
        </w:r>
        <w:r w:rsidRPr="00754D0F" w:rsidDel="00F13EBC">
          <w:rPr>
            <w:rFonts w:cstheme="minorHAnsi"/>
            <w:color w:val="000000"/>
          </w:rPr>
          <w:delText xml:space="preserve">bad </w:delText>
        </w:r>
      </w:del>
      <w:ins w:id="97" w:author="Nathan" w:date="2010-11-01T18:51:00Z">
        <w:del w:id="98" w:author="Kendrick Wiersma" w:date="2010-11-03T22:14:00Z">
          <w:r w:rsidR="00F133F0" w:rsidDel="00F13EBC">
            <w:rPr>
              <w:rFonts w:cstheme="minorHAnsi"/>
              <w:color w:val="000000"/>
            </w:rPr>
            <w:delText>failed</w:delText>
          </w:r>
          <w:r w:rsidR="00F133F0" w:rsidRPr="00754D0F" w:rsidDel="00F13EBC">
            <w:rPr>
              <w:rFonts w:cstheme="minorHAnsi"/>
              <w:color w:val="000000"/>
            </w:rPr>
            <w:delText xml:space="preserve"> </w:delText>
          </w:r>
        </w:del>
      </w:ins>
      <w:del w:id="99" w:author="Kendrick Wiersma" w:date="2010-11-03T22:14:00Z">
        <w:r w:rsidRPr="00754D0F" w:rsidDel="00F13EBC">
          <w:rPr>
            <w:rFonts w:cstheme="minorHAnsi"/>
            <w:color w:val="000000"/>
          </w:rPr>
          <w:delText>software update</w:delText>
        </w:r>
        <w:r w:rsidRPr="00754D0F" w:rsidDel="00F13EBC">
          <w:rPr>
            <w:rFonts w:cstheme="minorHAnsi"/>
            <w:color w:val="000000"/>
          </w:rPr>
          <w:delText>/</w:delText>
        </w:r>
      </w:del>
      <w:ins w:id="100" w:author="Nathan" w:date="2010-11-02T08:10:00Z">
        <w:del w:id="101" w:author="Kendrick Wiersma" w:date="2010-11-03T22:14:00Z">
          <w:r w:rsidR="00F400D7" w:rsidDel="00F13EBC">
            <w:rPr>
              <w:rFonts w:cstheme="minorHAnsi"/>
              <w:color w:val="000000"/>
            </w:rPr>
            <w:delText xml:space="preserve"> or </w:delText>
          </w:r>
        </w:del>
      </w:ins>
      <w:del w:id="102" w:author="Kendrick Wiersma" w:date="2010-11-03T22:14:00Z">
        <w:r w:rsidRPr="00754D0F" w:rsidDel="00F13EBC">
          <w:rPr>
            <w:rFonts w:cstheme="minorHAnsi"/>
            <w:color w:val="000000"/>
          </w:rPr>
          <w:delText>flash.</w:delText>
        </w:r>
      </w:del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left" w:pos="186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compute the total power used in </w:t>
      </w:r>
      <w:del w:id="103" w:author="Nathan" w:date="2010-11-01T19:40:00Z">
        <w:r w:rsidRPr="00754D0F" w:rsidDel="000E7AF9">
          <w:rPr>
            <w:rFonts w:cstheme="minorHAnsi"/>
            <w:color w:val="000000"/>
          </w:rPr>
          <w:delText>kWh</w:delText>
        </w:r>
      </w:del>
      <w:ins w:id="104" w:author="Nathan" w:date="2010-11-01T19:40:00Z">
        <w:r w:rsidR="000E7AF9">
          <w:rPr>
            <w:rFonts w:cstheme="minorHAnsi"/>
            <w:color w:val="000000"/>
          </w:rPr>
          <w:t>kilowatt-hours</w:t>
        </w:r>
      </w:ins>
      <w:r w:rsidRPr="00754D0F">
        <w:rPr>
          <w:rFonts w:cstheme="minorHAnsi"/>
          <w:color w:val="000000"/>
        </w:rPr>
        <w:t>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left" w:pos="186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be capable of receiving messages from the </w:t>
      </w:r>
      <w:del w:id="105" w:author="Nathan" w:date="2010-11-01T18:51:00Z">
        <w:r w:rsidRPr="00754D0F" w:rsidDel="005644CB">
          <w:rPr>
            <w:rFonts w:cstheme="minorHAnsi"/>
            <w:color w:val="000000"/>
          </w:rPr>
          <w:delText xml:space="preserve">utility </w:delText>
        </w:r>
      </w:del>
      <w:ins w:id="106" w:author="Nathan" w:date="2010-11-01T18:51:00Z">
        <w:r w:rsidR="005644CB">
          <w:rPr>
            <w:rFonts w:cstheme="minorHAnsi"/>
            <w:color w:val="000000"/>
          </w:rPr>
          <w:t>power-</w:t>
        </w:r>
      </w:ins>
      <w:r w:rsidRPr="00754D0F">
        <w:rPr>
          <w:rFonts w:cstheme="minorHAnsi"/>
          <w:color w:val="000000"/>
        </w:rPr>
        <w:t xml:space="preserve">company, </w:t>
      </w:r>
      <w:del w:id="107" w:author="Nathan" w:date="2010-11-02T08:08:00Z">
        <w:r w:rsidRPr="00754D0F" w:rsidDel="00F400D7">
          <w:rPr>
            <w:rFonts w:cstheme="minorHAnsi"/>
            <w:color w:val="000000"/>
          </w:rPr>
          <w:delText xml:space="preserve">informing </w:delText>
        </w:r>
      </w:del>
      <w:ins w:id="108" w:author="Nathan" w:date="2010-11-02T08:08:00Z">
        <w:r w:rsidR="00F400D7">
          <w:rPr>
            <w:rFonts w:cstheme="minorHAnsi"/>
            <w:color w:val="000000"/>
          </w:rPr>
          <w:t>providing</w:t>
        </w:r>
        <w:r w:rsidR="00F400D7" w:rsidRPr="00754D0F">
          <w:rPr>
            <w:rFonts w:cstheme="minorHAnsi"/>
            <w:color w:val="000000"/>
          </w:rPr>
          <w:t xml:space="preserve"> </w:t>
        </w:r>
      </w:ins>
      <w:r w:rsidRPr="00754D0F">
        <w:rPr>
          <w:rFonts w:cstheme="minorHAnsi"/>
          <w:color w:val="000000"/>
        </w:rPr>
        <w:t xml:space="preserve">the user </w:t>
      </w:r>
      <w:del w:id="109" w:author="Nathan" w:date="2010-11-02T08:08:00Z">
        <w:r w:rsidRPr="00754D0F" w:rsidDel="00F400D7">
          <w:rPr>
            <w:rFonts w:cstheme="minorHAnsi"/>
            <w:color w:val="000000"/>
          </w:rPr>
          <w:delText xml:space="preserve">of </w:delText>
        </w:r>
      </w:del>
      <w:ins w:id="110" w:author="Nathan" w:date="2010-11-02T08:08:00Z">
        <w:r w:rsidR="00F400D7">
          <w:rPr>
            <w:rFonts w:cstheme="minorHAnsi"/>
            <w:color w:val="000000"/>
          </w:rPr>
          <w:t>with</w:t>
        </w:r>
        <w:r w:rsidR="00F400D7" w:rsidRPr="00754D0F">
          <w:rPr>
            <w:rFonts w:cstheme="minorHAnsi"/>
            <w:color w:val="000000"/>
          </w:rPr>
          <w:t xml:space="preserve"> </w:t>
        </w:r>
      </w:ins>
      <w:r w:rsidRPr="00754D0F">
        <w:rPr>
          <w:rFonts w:cstheme="minorHAnsi"/>
          <w:color w:val="000000"/>
        </w:rPr>
        <w:t xml:space="preserve">the current </w:t>
      </w:r>
      <w:del w:id="111" w:author="Nathan" w:date="2010-11-02T08:09:00Z">
        <w:r w:rsidRPr="00754D0F" w:rsidDel="00F400D7">
          <w:rPr>
            <w:rFonts w:cstheme="minorHAnsi"/>
            <w:color w:val="000000"/>
          </w:rPr>
          <w:delText xml:space="preserve">price </w:delText>
        </w:r>
      </w:del>
      <w:del w:id="112" w:author="Nathan" w:date="2010-11-01T19:19:00Z">
        <w:r w:rsidRPr="00754D0F" w:rsidDel="00D0667F">
          <w:rPr>
            <w:rFonts w:cstheme="minorHAnsi"/>
            <w:color w:val="000000"/>
          </w:rPr>
          <w:delText>of kWh</w:delText>
        </w:r>
      </w:del>
      <w:ins w:id="113" w:author="Nathan" w:date="2010-11-02T08:09:00Z">
        <w:r w:rsidR="00F400D7">
          <w:rPr>
            <w:rFonts w:cstheme="minorHAnsi"/>
            <w:color w:val="000000"/>
          </w:rPr>
          <w:t>cost of a</w:t>
        </w:r>
      </w:ins>
      <w:ins w:id="114" w:author="Nathan" w:date="2010-11-01T19:19:00Z">
        <w:r w:rsidR="00D0667F">
          <w:rPr>
            <w:rFonts w:cstheme="minorHAnsi"/>
            <w:color w:val="000000"/>
          </w:rPr>
          <w:t xml:space="preserve"> kilowatt-hour</w:t>
        </w:r>
      </w:ins>
      <w:r w:rsidRPr="00754D0F">
        <w:rPr>
          <w:rFonts w:cstheme="minorHAnsi"/>
          <w:color w:val="000000"/>
        </w:rPr>
        <w:t>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left" w:pos="186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use 128-bit AES encryption for all messages transmitted outside of the device.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left" w:pos="186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</w:t>
      </w:r>
      <w:commentRangeStart w:id="115"/>
      <w:del w:id="116" w:author="Nathan" w:date="2010-11-02T08:05:00Z">
        <w:r w:rsidRPr="00754D0F" w:rsidDel="00F400D7">
          <w:rPr>
            <w:rFonts w:cstheme="minorHAnsi"/>
            <w:color w:val="000000"/>
          </w:rPr>
          <w:delText>track</w:delText>
        </w:r>
      </w:del>
      <w:commentRangeEnd w:id="115"/>
      <w:r w:rsidR="00F400D7">
        <w:rPr>
          <w:rStyle w:val="CommentReference"/>
        </w:rPr>
        <w:commentReference w:id="115"/>
      </w:r>
      <w:del w:id="117" w:author="Nathan" w:date="2010-11-02T08:05:00Z">
        <w:r w:rsidRPr="00754D0F" w:rsidDel="00F400D7">
          <w:rPr>
            <w:rFonts w:cstheme="minorHAnsi"/>
            <w:color w:val="000000"/>
          </w:rPr>
          <w:delText xml:space="preserve"> </w:delText>
        </w:r>
      </w:del>
      <w:ins w:id="118" w:author="Nathan" w:date="2010-11-02T08:05:00Z">
        <w:r w:rsidR="00F400D7">
          <w:rPr>
            <w:rFonts w:cstheme="minorHAnsi"/>
            <w:color w:val="000000"/>
          </w:rPr>
          <w:t>report</w:t>
        </w:r>
        <w:r w:rsidR="00F400D7" w:rsidRPr="00754D0F">
          <w:rPr>
            <w:rFonts w:cstheme="minorHAnsi"/>
            <w:color w:val="000000"/>
          </w:rPr>
          <w:t xml:space="preserve"> </w:t>
        </w:r>
      </w:ins>
      <w:r w:rsidRPr="00754D0F">
        <w:rPr>
          <w:rFonts w:cstheme="minorHAnsi"/>
          <w:color w:val="000000"/>
        </w:rPr>
        <w:t>the total amount of outage time.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left" w:pos="186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date-stamp all detected outages</w:t>
      </w:r>
      <w:commentRangeStart w:id="119"/>
      <w:r w:rsidRPr="00754D0F">
        <w:rPr>
          <w:rFonts w:cstheme="minorHAnsi"/>
          <w:color w:val="000000"/>
        </w:rPr>
        <w:t xml:space="preserve"> with the date and time of the outage</w:t>
      </w:r>
      <w:commentRangeEnd w:id="119"/>
      <w:r w:rsidR="00F400D7">
        <w:rPr>
          <w:rStyle w:val="CommentReference"/>
        </w:rPr>
        <w:commentReference w:id="119"/>
      </w:r>
      <w:r w:rsidRPr="00754D0F">
        <w:rPr>
          <w:rFonts w:cstheme="minorHAnsi"/>
          <w:color w:val="000000"/>
        </w:rPr>
        <w:t>.</w:t>
      </w:r>
    </w:p>
    <w:p w:rsidR="00DC0C0D" w:rsidRPr="00754D0F" w:rsidRDefault="00DC0C0D" w:rsidP="00D67B43">
      <w:pPr>
        <w:widowControl w:val="0"/>
        <w:numPr>
          <w:ilvl w:val="0"/>
          <w:numId w:val="2"/>
        </w:numPr>
        <w:tabs>
          <w:tab w:val="clear" w:pos="720"/>
          <w:tab w:val="left" w:pos="186"/>
          <w:tab w:val="num" w:pos="36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Software Requirements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left" w:pos="207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</w:t>
      </w:r>
      <w:del w:id="120" w:author="Nathan" w:date="2010-11-01T18:53:00Z">
        <w:r w:rsidRPr="00754D0F" w:rsidDel="005644CB">
          <w:rPr>
            <w:rFonts w:cstheme="minorHAnsi"/>
            <w:color w:val="000000"/>
          </w:rPr>
          <w:delText>fit inside of the</w:delText>
        </w:r>
      </w:del>
      <w:ins w:id="121" w:author="Nathan" w:date="2010-11-02T08:02:00Z">
        <w:r w:rsidR="00F400D7">
          <w:rPr>
            <w:rFonts w:cstheme="minorHAnsi"/>
            <w:color w:val="000000"/>
          </w:rPr>
          <w:t>have</w:t>
        </w:r>
      </w:ins>
      <w:ins w:id="122" w:author="Nathan" w:date="2010-11-01T18:53:00Z">
        <w:r w:rsidR="005644CB">
          <w:rPr>
            <w:rFonts w:cstheme="minorHAnsi"/>
            <w:color w:val="000000"/>
          </w:rPr>
          <w:t xml:space="preserve"> enough</w:t>
        </w:r>
      </w:ins>
      <w:r w:rsidRPr="00754D0F">
        <w:rPr>
          <w:rFonts w:cstheme="minorHAnsi"/>
          <w:color w:val="000000"/>
        </w:rPr>
        <w:t xml:space="preserve"> onboard EEPROM for boot.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left" w:pos="207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verify system firmware on boot</w:t>
      </w:r>
      <w:ins w:id="123" w:author="Nathan" w:date="2010-11-01T18:52:00Z">
        <w:r w:rsidR="005644CB">
          <w:rPr>
            <w:rFonts w:cstheme="minorHAnsi"/>
            <w:color w:val="000000"/>
          </w:rPr>
          <w:t xml:space="preserve"> </w:t>
        </w:r>
      </w:ins>
      <w:r w:rsidRPr="00754D0F">
        <w:rPr>
          <w:rFonts w:cstheme="minorHAnsi"/>
          <w:color w:val="000000"/>
        </w:rPr>
        <w:t>up.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left" w:pos="207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periodically perform a system check to verify the health and status of the system.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left" w:pos="207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perform an on-demand system health and status check </w:t>
      </w:r>
      <w:del w:id="124" w:author="Nathan" w:date="2010-11-02T08:00:00Z">
        <w:r w:rsidRPr="00754D0F" w:rsidDel="008549E7">
          <w:rPr>
            <w:rFonts w:cstheme="minorHAnsi"/>
            <w:color w:val="000000"/>
          </w:rPr>
          <w:delText>when a health and status request is received from</w:delText>
        </w:r>
      </w:del>
      <w:ins w:id="125" w:author="Nathan" w:date="2010-11-02T08:00:00Z">
        <w:r w:rsidR="008549E7">
          <w:rPr>
            <w:rFonts w:cstheme="minorHAnsi"/>
            <w:color w:val="000000"/>
          </w:rPr>
          <w:t>as demanded by</w:t>
        </w:r>
      </w:ins>
      <w:r w:rsidRPr="00754D0F">
        <w:rPr>
          <w:rFonts w:cstheme="minorHAnsi"/>
          <w:color w:val="000000"/>
        </w:rPr>
        <w:t xml:space="preserve"> the PICA base</w:t>
      </w:r>
      <w:del w:id="126" w:author="Nathan" w:date="2010-11-01T18:54:00Z">
        <w:r w:rsidRPr="00754D0F" w:rsidDel="005644CB">
          <w:rPr>
            <w:rFonts w:cstheme="minorHAnsi"/>
            <w:color w:val="000000"/>
          </w:rPr>
          <w:delText>-</w:delText>
        </w:r>
      </w:del>
      <w:ins w:id="127" w:author="Nathan" w:date="2010-11-01T18:54:00Z">
        <w:r w:rsidR="005644CB">
          <w:rPr>
            <w:rFonts w:cstheme="minorHAnsi"/>
            <w:color w:val="000000"/>
          </w:rPr>
          <w:t xml:space="preserve"> </w:t>
        </w:r>
      </w:ins>
      <w:r w:rsidRPr="00754D0F">
        <w:rPr>
          <w:rFonts w:cstheme="minorHAnsi"/>
          <w:color w:val="000000"/>
        </w:rPr>
        <w:t xml:space="preserve">station or the </w:t>
      </w:r>
      <w:del w:id="128" w:author="Nathan" w:date="2010-11-01T18:54:00Z">
        <w:r w:rsidRPr="00754D0F" w:rsidDel="005644CB">
          <w:rPr>
            <w:rFonts w:cstheme="minorHAnsi"/>
            <w:color w:val="000000"/>
          </w:rPr>
          <w:delText xml:space="preserve">utility </w:delText>
        </w:r>
      </w:del>
      <w:ins w:id="129" w:author="Nathan" w:date="2010-11-01T18:54:00Z">
        <w:r w:rsidR="005644CB">
          <w:rPr>
            <w:rFonts w:cstheme="minorHAnsi"/>
            <w:color w:val="000000"/>
          </w:rPr>
          <w:t>power-</w:t>
        </w:r>
      </w:ins>
      <w:r w:rsidRPr="00754D0F">
        <w:rPr>
          <w:rFonts w:cstheme="minorHAnsi"/>
          <w:color w:val="000000"/>
        </w:rPr>
        <w:t>company.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left" w:pos="207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</w:t>
      </w:r>
      <w:del w:id="130" w:author="Nathan" w:date="2010-11-01T19:05:00Z">
        <w:r w:rsidRPr="00754D0F" w:rsidDel="00A74B73">
          <w:rPr>
            <w:rFonts w:cstheme="minorHAnsi"/>
            <w:color w:val="000000"/>
          </w:rPr>
          <w:delText>store all system critical configuration settings in non-volatile storage</w:delText>
        </w:r>
      </w:del>
      <w:ins w:id="131" w:author="Nathan" w:date="2010-11-01T19:05:00Z">
        <w:r w:rsidR="00A74B73">
          <w:rPr>
            <w:rFonts w:cstheme="minorHAnsi"/>
            <w:color w:val="000000"/>
          </w:rPr>
          <w:t xml:space="preserve">contain </w:t>
        </w:r>
      </w:ins>
      <w:ins w:id="132" w:author="Nathan" w:date="2010-11-01T19:06:00Z">
        <w:r w:rsidR="00A74B73">
          <w:rPr>
            <w:rFonts w:cstheme="minorHAnsi"/>
            <w:color w:val="000000"/>
          </w:rPr>
          <w:t xml:space="preserve">sufficient </w:t>
        </w:r>
      </w:ins>
      <w:ins w:id="133" w:author="Nathan" w:date="2010-11-01T19:05:00Z">
        <w:r w:rsidR="00A74B73">
          <w:rPr>
            <w:rFonts w:cstheme="minorHAnsi"/>
            <w:color w:val="000000"/>
          </w:rPr>
          <w:t xml:space="preserve">non-volatile storage for </w:t>
        </w:r>
      </w:ins>
      <w:ins w:id="134" w:author="Nathan" w:date="2010-11-01T19:06:00Z">
        <w:r w:rsidR="00A74B73">
          <w:rPr>
            <w:rFonts w:cstheme="minorHAnsi"/>
            <w:color w:val="000000"/>
          </w:rPr>
          <w:t>all system configuration settings</w:t>
        </w:r>
      </w:ins>
      <w:r w:rsidRPr="00754D0F">
        <w:rPr>
          <w:rFonts w:cstheme="minorHAnsi"/>
          <w:color w:val="000000"/>
        </w:rPr>
        <w:t>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left" w:pos="207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be updateable through the </w:t>
      </w:r>
      <w:del w:id="135" w:author="Nathan" w:date="2010-11-01T19:04:00Z">
        <w:r w:rsidRPr="00754D0F" w:rsidDel="00A74B73">
          <w:rPr>
            <w:rFonts w:cstheme="minorHAnsi"/>
            <w:color w:val="000000"/>
          </w:rPr>
          <w:delText>utility</w:delText>
        </w:r>
      </w:del>
      <w:ins w:id="136" w:author="Nathan" w:date="2010-11-01T19:04:00Z">
        <w:r w:rsidR="00A74B73">
          <w:rPr>
            <w:rFonts w:cstheme="minorHAnsi"/>
            <w:color w:val="000000"/>
          </w:rPr>
          <w:t>power</w:t>
        </w:r>
      </w:ins>
      <w:r w:rsidRPr="00754D0F">
        <w:rPr>
          <w:rFonts w:cstheme="minorHAnsi"/>
          <w:color w:val="000000"/>
        </w:rPr>
        <w:t>-company wireless interface.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left" w:pos="207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be </w:t>
      </w:r>
      <w:del w:id="137" w:author="Nathan" w:date="2010-11-01T19:06:00Z">
        <w:r w:rsidRPr="00754D0F" w:rsidDel="00A74B73">
          <w:rPr>
            <w:rFonts w:cstheme="minorHAnsi"/>
            <w:color w:val="000000"/>
          </w:rPr>
          <w:delText>able to</w:delText>
        </w:r>
      </w:del>
      <w:ins w:id="138" w:author="Nathan" w:date="2010-11-01T19:06:00Z">
        <w:r w:rsidR="00A74B73">
          <w:rPr>
            <w:rFonts w:cstheme="minorHAnsi"/>
            <w:color w:val="000000"/>
          </w:rPr>
          <w:t>capable of</w:t>
        </w:r>
      </w:ins>
      <w:r w:rsidRPr="00754D0F">
        <w:rPr>
          <w:rFonts w:cstheme="minorHAnsi"/>
          <w:color w:val="000000"/>
        </w:rPr>
        <w:t xml:space="preserve"> properly recover</w:t>
      </w:r>
      <w:ins w:id="139" w:author="Nathan" w:date="2010-11-01T19:07:00Z">
        <w:r w:rsidR="00A74B73">
          <w:rPr>
            <w:rFonts w:cstheme="minorHAnsi"/>
            <w:color w:val="000000"/>
          </w:rPr>
          <w:t>ing</w:t>
        </w:r>
      </w:ins>
      <w:r w:rsidRPr="00754D0F">
        <w:rPr>
          <w:rFonts w:cstheme="minorHAnsi"/>
          <w:color w:val="000000"/>
        </w:rPr>
        <w:t xml:space="preserve"> from a </w:t>
      </w:r>
      <w:del w:id="140" w:author="Nathan" w:date="2010-11-01T18:56:00Z">
        <w:r w:rsidRPr="00754D0F" w:rsidDel="005644CB">
          <w:rPr>
            <w:rFonts w:cstheme="minorHAnsi"/>
            <w:color w:val="000000"/>
          </w:rPr>
          <w:delText>“bad” or “corrupted”</w:delText>
        </w:r>
      </w:del>
      <w:ins w:id="141" w:author="Nathan" w:date="2010-11-01T18:56:00Z">
        <w:r w:rsidR="005644CB">
          <w:rPr>
            <w:rFonts w:cstheme="minorHAnsi"/>
            <w:color w:val="000000"/>
          </w:rPr>
          <w:t>failed</w:t>
        </w:r>
      </w:ins>
      <w:r w:rsidRPr="00754D0F">
        <w:rPr>
          <w:rFonts w:cstheme="minorHAnsi"/>
          <w:color w:val="000000"/>
        </w:rPr>
        <w:t xml:space="preserve"> software update.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left" w:pos="207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</w:t>
      </w:r>
      <w:del w:id="142" w:author="Nathan" w:date="2010-11-01T18:57:00Z">
        <w:r w:rsidRPr="00754D0F" w:rsidDel="005644CB">
          <w:rPr>
            <w:rFonts w:cstheme="minorHAnsi"/>
            <w:color w:val="000000"/>
          </w:rPr>
          <w:delText>implement a system for</w:delText>
        </w:r>
      </w:del>
      <w:ins w:id="143" w:author="Nathan" w:date="2010-11-01T18:57:00Z">
        <w:r w:rsidR="005644CB">
          <w:rPr>
            <w:rFonts w:cstheme="minorHAnsi"/>
            <w:color w:val="000000"/>
          </w:rPr>
          <w:t>give</w:t>
        </w:r>
      </w:ins>
      <w:r w:rsidRPr="00754D0F">
        <w:rPr>
          <w:rFonts w:cstheme="minorHAnsi"/>
          <w:color w:val="000000"/>
        </w:rPr>
        <w:t xml:space="preserve"> authorized access to </w:t>
      </w:r>
      <w:del w:id="144" w:author="Nathan" w:date="2010-11-02T07:54:00Z">
        <w:r w:rsidRPr="00754D0F" w:rsidDel="009C590B">
          <w:rPr>
            <w:rFonts w:cstheme="minorHAnsi"/>
            <w:color w:val="000000"/>
          </w:rPr>
          <w:delText xml:space="preserve">various </w:delText>
        </w:r>
      </w:del>
      <w:r w:rsidRPr="00754D0F">
        <w:rPr>
          <w:rFonts w:cstheme="minorHAnsi"/>
          <w:color w:val="000000"/>
        </w:rPr>
        <w:t>components of the system configuration</w:t>
      </w:r>
      <w:del w:id="145" w:author="Nathan" w:date="2010-11-02T07:55:00Z">
        <w:r w:rsidRPr="00754D0F" w:rsidDel="009C590B">
          <w:rPr>
            <w:rFonts w:cstheme="minorHAnsi"/>
            <w:color w:val="000000"/>
          </w:rPr>
          <w:delText xml:space="preserve"> or data display</w:delText>
        </w:r>
      </w:del>
      <w:ins w:id="146" w:author="Nathan" w:date="2010-11-02T07:58:00Z">
        <w:r w:rsidR="009C590B">
          <w:rPr>
            <w:rFonts w:cstheme="minorHAnsi"/>
            <w:color w:val="000000"/>
          </w:rPr>
          <w:t xml:space="preserve"> as appropriate to the power-company and consumer</w:t>
        </w:r>
      </w:ins>
      <w:r w:rsidRPr="00754D0F">
        <w:rPr>
          <w:rFonts w:cstheme="minorHAnsi"/>
          <w:color w:val="000000"/>
        </w:rPr>
        <w:t>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left" w:pos="207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</w:t>
      </w:r>
      <w:del w:id="147" w:author="Nathan" w:date="2010-11-02T07:52:00Z">
        <w:r w:rsidRPr="00754D0F" w:rsidDel="009C590B">
          <w:rPr>
            <w:rFonts w:cstheme="minorHAnsi"/>
            <w:color w:val="000000"/>
          </w:rPr>
          <w:delText>send a notification message to</w:delText>
        </w:r>
      </w:del>
      <w:ins w:id="148" w:author="Nathan" w:date="2010-11-02T07:52:00Z">
        <w:r w:rsidR="009C590B">
          <w:rPr>
            <w:rFonts w:cstheme="minorHAnsi"/>
            <w:color w:val="000000"/>
          </w:rPr>
          <w:t>notify</w:t>
        </w:r>
      </w:ins>
      <w:r w:rsidRPr="00754D0F">
        <w:rPr>
          <w:rFonts w:cstheme="minorHAnsi"/>
          <w:color w:val="000000"/>
        </w:rPr>
        <w:t xml:space="preserve"> the </w:t>
      </w:r>
      <w:del w:id="149" w:author="Nathan" w:date="2010-11-01T19:02:00Z">
        <w:r w:rsidRPr="00754D0F" w:rsidDel="00A74B73">
          <w:rPr>
            <w:rFonts w:cstheme="minorHAnsi"/>
            <w:color w:val="000000"/>
          </w:rPr>
          <w:delText xml:space="preserve">utility </w:delText>
        </w:r>
      </w:del>
      <w:ins w:id="150" w:author="Nathan" w:date="2010-11-01T19:02:00Z">
        <w:r w:rsidR="00A74B73">
          <w:rPr>
            <w:rFonts w:cstheme="minorHAnsi"/>
            <w:color w:val="000000"/>
          </w:rPr>
          <w:t>power-</w:t>
        </w:r>
      </w:ins>
      <w:r w:rsidRPr="00754D0F">
        <w:rPr>
          <w:rFonts w:cstheme="minorHAnsi"/>
          <w:color w:val="000000"/>
        </w:rPr>
        <w:t xml:space="preserve">company and the PICA base station once service has been restored containing the </w:t>
      </w:r>
      <w:commentRangeStart w:id="151"/>
      <w:r w:rsidRPr="00754D0F">
        <w:rPr>
          <w:rFonts w:cstheme="minorHAnsi"/>
          <w:color w:val="000000"/>
        </w:rPr>
        <w:t>time of restoration and a voltage measurement</w:t>
      </w:r>
      <w:commentRangeEnd w:id="151"/>
      <w:r w:rsidR="009C590B">
        <w:rPr>
          <w:rStyle w:val="CommentReference"/>
        </w:rPr>
        <w:commentReference w:id="151"/>
      </w:r>
      <w:r w:rsidRPr="00754D0F">
        <w:rPr>
          <w:rFonts w:cstheme="minorHAnsi"/>
          <w:color w:val="000000"/>
        </w:rPr>
        <w:t>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left" w:pos="207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have a unique IPv6 address for the </w:t>
      </w:r>
      <w:del w:id="152" w:author="Nathan" w:date="2010-11-02T07:49:00Z">
        <w:r w:rsidRPr="00754D0F" w:rsidDel="005125C5">
          <w:rPr>
            <w:rFonts w:cstheme="minorHAnsi"/>
            <w:color w:val="000000"/>
          </w:rPr>
          <w:delText xml:space="preserve">utility </w:delText>
        </w:r>
      </w:del>
      <w:ins w:id="153" w:author="Nathan" w:date="2010-11-02T07:49:00Z">
        <w:r w:rsidR="005125C5">
          <w:rPr>
            <w:rFonts w:cstheme="minorHAnsi"/>
            <w:color w:val="000000"/>
          </w:rPr>
          <w:t>power-</w:t>
        </w:r>
      </w:ins>
      <w:r w:rsidRPr="00754D0F">
        <w:rPr>
          <w:rFonts w:cstheme="minorHAnsi"/>
          <w:color w:val="000000"/>
        </w:rPr>
        <w:t>company mesh network.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left" w:pos="207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have a unique IPv4 or IPv6 network address for the local</w:t>
      </w:r>
      <w:del w:id="154" w:author="Nathan" w:date="2010-11-02T07:49:00Z">
        <w:r w:rsidRPr="00754D0F" w:rsidDel="005125C5">
          <w:rPr>
            <w:rFonts w:cstheme="minorHAnsi"/>
            <w:color w:val="000000"/>
          </w:rPr>
          <w:delText>,</w:delText>
        </w:r>
      </w:del>
      <w:r w:rsidRPr="00754D0F">
        <w:rPr>
          <w:rFonts w:cstheme="minorHAnsi"/>
          <w:color w:val="000000"/>
        </w:rPr>
        <w:t xml:space="preserve"> home-area-network.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left" w:pos="207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receive an NTP message from the PICA base station to set the hardware clock.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left" w:pos="207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synchronize the hardware clock with the base</w:t>
      </w:r>
      <w:ins w:id="155" w:author="Nathan" w:date="2010-11-01T19:03:00Z">
        <w:r w:rsidR="00A74B73">
          <w:rPr>
            <w:rFonts w:cstheme="minorHAnsi"/>
            <w:color w:val="000000"/>
          </w:rPr>
          <w:t xml:space="preserve"> </w:t>
        </w:r>
      </w:ins>
      <w:del w:id="156" w:author="Nathan" w:date="2010-11-01T19:03:00Z">
        <w:r w:rsidRPr="00754D0F" w:rsidDel="00A74B73">
          <w:rPr>
            <w:rFonts w:cstheme="minorHAnsi"/>
            <w:color w:val="000000"/>
          </w:rPr>
          <w:delText>-</w:delText>
        </w:r>
      </w:del>
      <w:r w:rsidRPr="00754D0F">
        <w:rPr>
          <w:rFonts w:cstheme="minorHAnsi"/>
          <w:color w:val="000000"/>
        </w:rPr>
        <w:t>station time once per day.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left" w:pos="207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support </w:t>
      </w:r>
      <w:del w:id="157" w:author="Nathan" w:date="2010-11-01T19:03:00Z">
        <w:r w:rsidRPr="00754D0F" w:rsidDel="00A74B73">
          <w:rPr>
            <w:rFonts w:cstheme="minorHAnsi"/>
            <w:color w:val="000000"/>
          </w:rPr>
          <w:delText>an on</w:delText>
        </w:r>
      </w:del>
      <w:ins w:id="158" w:author="Nathan" w:date="2010-11-01T19:03:00Z">
        <w:r w:rsidR="00A74B73" w:rsidRPr="00754D0F">
          <w:rPr>
            <w:rFonts w:cstheme="minorHAnsi"/>
            <w:color w:val="000000"/>
          </w:rPr>
          <w:t>on</w:t>
        </w:r>
      </w:ins>
      <w:r w:rsidRPr="00754D0F">
        <w:rPr>
          <w:rFonts w:cstheme="minorHAnsi"/>
          <w:color w:val="000000"/>
        </w:rPr>
        <w:t>-demand hardware clock synchronization.</w:t>
      </w:r>
    </w:p>
    <w:p w:rsidR="00DC0C0D" w:rsidRPr="00754D0F" w:rsidRDefault="00DC0C0D" w:rsidP="00D67B43">
      <w:pPr>
        <w:widowControl w:val="0"/>
        <w:numPr>
          <w:ilvl w:val="0"/>
          <w:numId w:val="2"/>
        </w:numPr>
        <w:tabs>
          <w:tab w:val="clear" w:pos="720"/>
        </w:tabs>
        <w:suppressAutoHyphens/>
        <w:spacing w:after="0"/>
        <w:ind w:left="36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Hardware Requirements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be completely enclosed in a weatherproof case, tolerant of extreme temperature differences.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be completely AC coupled </w:t>
      </w:r>
      <w:del w:id="159" w:author="Nathan" w:date="2010-11-02T07:48:00Z">
        <w:r w:rsidRPr="00754D0F" w:rsidDel="005724D9">
          <w:rPr>
            <w:rFonts w:cstheme="minorHAnsi"/>
            <w:color w:val="000000"/>
          </w:rPr>
          <w:delText>to prevent any</w:delText>
        </w:r>
      </w:del>
      <w:ins w:id="160" w:author="Nathan" w:date="2010-11-02T07:48:00Z">
        <w:r w:rsidR="005724D9">
          <w:rPr>
            <w:rFonts w:cstheme="minorHAnsi"/>
            <w:color w:val="000000"/>
          </w:rPr>
          <w:t>against</w:t>
        </w:r>
      </w:ins>
      <w:r w:rsidRPr="00754D0F">
        <w:rPr>
          <w:rFonts w:cstheme="minorHAnsi"/>
          <w:color w:val="000000"/>
        </w:rPr>
        <w:t xml:space="preserve"> transient AC voltages</w:t>
      </w:r>
      <w:del w:id="161" w:author="Nathan" w:date="2010-11-02T07:48:00Z">
        <w:r w:rsidRPr="00754D0F" w:rsidDel="005724D9">
          <w:rPr>
            <w:rFonts w:cstheme="minorHAnsi"/>
            <w:color w:val="000000"/>
          </w:rPr>
          <w:delText xml:space="preserve"> from entering the system</w:delText>
        </w:r>
      </w:del>
      <w:r w:rsidRPr="00754D0F">
        <w:rPr>
          <w:rFonts w:cstheme="minorHAnsi"/>
          <w:color w:val="000000"/>
        </w:rPr>
        <w:t>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be grounded</w:t>
      </w:r>
      <w:del w:id="162" w:author="Nathan" w:date="2010-11-02T07:47:00Z">
        <w:r w:rsidRPr="00754D0F" w:rsidDel="005724D9">
          <w:rPr>
            <w:rFonts w:cstheme="minorHAnsi"/>
            <w:color w:val="000000"/>
          </w:rPr>
          <w:delText xml:space="preserve"> in accordance with electrical codes</w:delText>
        </w:r>
      </w:del>
      <w:r w:rsidRPr="00754D0F">
        <w:rPr>
          <w:rFonts w:cstheme="minorHAnsi"/>
          <w:color w:val="000000"/>
        </w:rPr>
        <w:t>.</w:t>
      </w:r>
    </w:p>
    <w:p w:rsidR="00DC0C0D" w:rsidRPr="00754D0F" w:rsidDel="00993146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del w:id="163" w:author="Nathan" w:date="2010-11-01T19:08:00Z">
        <w:r w:rsidRPr="00754D0F" w:rsidDel="00993146">
          <w:rPr>
            <w:rFonts w:cstheme="minorHAnsi"/>
            <w:color w:val="000000"/>
          </w:rPr>
          <w:delText>Shall comply with all mandated electrical codes for power meters and electrical panels.</w:delText>
        </w:r>
      </w:del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be mounted</w:t>
      </w:r>
      <w:del w:id="164" w:author="Nathan" w:date="2010-11-02T07:47:00Z">
        <w:r w:rsidRPr="00754D0F" w:rsidDel="005724D9">
          <w:rPr>
            <w:rFonts w:cstheme="minorHAnsi"/>
            <w:color w:val="000000"/>
          </w:rPr>
          <w:delText xml:space="preserve"> inside the electrical panel</w:delText>
        </w:r>
      </w:del>
      <w:r w:rsidRPr="00754D0F">
        <w:rPr>
          <w:rFonts w:cstheme="minorHAnsi"/>
          <w:color w:val="000000"/>
        </w:rPr>
        <w:t xml:space="preserve"> in the same location as a standard power meter.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commentRangeStart w:id="165"/>
      <w:r w:rsidRPr="00754D0F">
        <w:rPr>
          <w:rFonts w:cstheme="minorHAnsi"/>
          <w:color w:val="000000"/>
        </w:rPr>
        <w:t>Shall provide non-volatile storage.</w:t>
      </w:r>
      <w:commentRangeEnd w:id="165"/>
      <w:r w:rsidR="00993146">
        <w:rPr>
          <w:rStyle w:val="CommentReference"/>
        </w:rPr>
        <w:commentReference w:id="165"/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provide a hardware system clock</w:t>
      </w:r>
      <w:ins w:id="166" w:author="Nathan" w:date="2010-11-01T19:09:00Z">
        <w:r w:rsidR="00993146">
          <w:rPr>
            <w:rFonts w:cstheme="minorHAnsi"/>
            <w:color w:val="000000"/>
          </w:rPr>
          <w:t>,</w:t>
        </w:r>
      </w:ins>
      <w:r w:rsidRPr="00754D0F">
        <w:rPr>
          <w:rFonts w:cstheme="minorHAnsi"/>
          <w:color w:val="000000"/>
        </w:rPr>
        <w:t xml:space="preserve"> set by the software and synchronized with the PICA base</w:t>
      </w:r>
      <w:ins w:id="167" w:author="Nathan" w:date="2010-11-01T19:25:00Z">
        <w:r w:rsidR="009F6B3B">
          <w:rPr>
            <w:rFonts w:cstheme="minorHAnsi"/>
            <w:color w:val="000000"/>
          </w:rPr>
          <w:t xml:space="preserve"> </w:t>
        </w:r>
      </w:ins>
      <w:del w:id="168" w:author="Nathan" w:date="2010-11-01T19:25:00Z">
        <w:r w:rsidRPr="00754D0F" w:rsidDel="009F6B3B">
          <w:rPr>
            <w:rFonts w:cstheme="minorHAnsi"/>
            <w:color w:val="000000"/>
          </w:rPr>
          <w:delText>-</w:delText>
        </w:r>
      </w:del>
      <w:r w:rsidRPr="00754D0F">
        <w:rPr>
          <w:rFonts w:cstheme="minorHAnsi"/>
          <w:color w:val="000000"/>
        </w:rPr>
        <w:t>station.</w:t>
      </w:r>
    </w:p>
    <w:p w:rsidR="00DC0C0D" w:rsidRPr="00754D0F" w:rsidRDefault="00DC0C0D" w:rsidP="00DF524C">
      <w:pPr>
        <w:widowControl w:val="0"/>
        <w:numPr>
          <w:ilvl w:val="0"/>
          <w:numId w:val="2"/>
        </w:numPr>
        <w:tabs>
          <w:tab w:val="left" w:pos="36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User Interface Requirements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left" w:pos="176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have a </w:t>
      </w:r>
      <w:del w:id="169" w:author="Kendrick Wiersma" w:date="2010-11-03T22:16:00Z">
        <w:r w:rsidRPr="00754D0F" w:rsidDel="00F13EBC">
          <w:rPr>
            <w:rFonts w:cstheme="minorHAnsi"/>
            <w:color w:val="000000"/>
          </w:rPr>
          <w:delText xml:space="preserve">16x4 </w:delText>
        </w:r>
      </w:del>
      <w:ins w:id="170" w:author="Kendrick Wiersma" w:date="2010-11-03T22:16:00Z">
        <w:r w:rsidR="00F13EBC">
          <w:rPr>
            <w:rFonts w:cstheme="minorHAnsi"/>
            <w:color w:val="000000"/>
          </w:rPr>
          <w:t xml:space="preserve">160-segment </w:t>
        </w:r>
      </w:ins>
      <w:r w:rsidRPr="00754D0F">
        <w:rPr>
          <w:rFonts w:cstheme="minorHAnsi"/>
          <w:color w:val="000000"/>
        </w:rPr>
        <w:t>LCD display module</w:t>
      </w:r>
      <w:ins w:id="171" w:author="Nathan" w:date="2010-11-01T19:09:00Z">
        <w:r w:rsidR="00993146">
          <w:rPr>
            <w:rFonts w:cstheme="minorHAnsi"/>
            <w:color w:val="000000"/>
          </w:rPr>
          <w:t>,</w:t>
        </w:r>
      </w:ins>
      <w:r w:rsidRPr="00754D0F">
        <w:rPr>
          <w:rFonts w:cstheme="minorHAnsi"/>
          <w:color w:val="000000"/>
        </w:rPr>
        <w:t xml:space="preserve"> viewable from outside the electric panel.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left" w:pos="176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be capable of interfacing with a web-based application for stand-alone configuration.</w:t>
      </w:r>
    </w:p>
    <w:p w:rsidR="00DC0C0D" w:rsidRPr="00754D0F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left" w:pos="176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provide </w:t>
      </w:r>
      <w:del w:id="172" w:author="Nathan" w:date="2010-11-02T07:29:00Z">
        <w:r w:rsidRPr="00754D0F" w:rsidDel="008E64D5">
          <w:rPr>
            <w:rFonts w:cstheme="minorHAnsi"/>
            <w:color w:val="000000"/>
          </w:rPr>
          <w:delText xml:space="preserve">several </w:delText>
        </w:r>
      </w:del>
      <w:proofErr w:type="gramStart"/>
      <w:r w:rsidRPr="00754D0F">
        <w:rPr>
          <w:rFonts w:cstheme="minorHAnsi"/>
          <w:color w:val="000000"/>
        </w:rPr>
        <w:t>push-buttons</w:t>
      </w:r>
      <w:proofErr w:type="gramEnd"/>
      <w:r w:rsidRPr="00754D0F">
        <w:rPr>
          <w:rFonts w:cstheme="minorHAnsi"/>
          <w:color w:val="000000"/>
        </w:rPr>
        <w:t xml:space="preserve"> for </w:t>
      </w:r>
      <w:del w:id="173" w:author="Nathan" w:date="2010-11-02T07:45:00Z">
        <w:r w:rsidRPr="00754D0F" w:rsidDel="005724D9">
          <w:rPr>
            <w:rFonts w:cstheme="minorHAnsi"/>
            <w:color w:val="000000"/>
          </w:rPr>
          <w:delText>changing the displayed</w:delText>
        </w:r>
      </w:del>
      <w:ins w:id="174" w:author="Nathan" w:date="2010-11-02T07:45:00Z">
        <w:r w:rsidR="005724D9">
          <w:rPr>
            <w:rFonts w:cstheme="minorHAnsi"/>
            <w:color w:val="000000"/>
          </w:rPr>
          <w:t>viewing</w:t>
        </w:r>
      </w:ins>
      <w:r w:rsidRPr="00754D0F">
        <w:rPr>
          <w:rFonts w:cstheme="minorHAnsi"/>
          <w:color w:val="000000"/>
        </w:rPr>
        <w:t xml:space="preserve"> contents of the </w:t>
      </w:r>
      <w:del w:id="175" w:author="Nathan" w:date="2010-11-02T07:45:00Z">
        <w:r w:rsidRPr="00754D0F" w:rsidDel="005724D9">
          <w:rPr>
            <w:rFonts w:cstheme="minorHAnsi"/>
            <w:color w:val="000000"/>
          </w:rPr>
          <w:delText>screen</w:delText>
        </w:r>
      </w:del>
      <w:ins w:id="176" w:author="Nathan" w:date="2010-11-02T07:45:00Z">
        <w:r w:rsidR="005724D9">
          <w:rPr>
            <w:rFonts w:cstheme="minorHAnsi"/>
            <w:color w:val="000000"/>
          </w:rPr>
          <w:t>display module</w:t>
        </w:r>
      </w:ins>
      <w:r w:rsidRPr="00754D0F">
        <w:rPr>
          <w:rFonts w:cstheme="minorHAnsi"/>
          <w:color w:val="000000"/>
        </w:rPr>
        <w:t>.</w:t>
      </w:r>
    </w:p>
    <w:p w:rsidR="00DC0C0D" w:rsidRPr="00754D0F" w:rsidRDefault="00DC0C0D" w:rsidP="00DF524C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Power Requirements</w:t>
      </w:r>
    </w:p>
    <w:p w:rsidR="00000000" w:rsidRDefault="00DC0C0D">
      <w:pPr>
        <w:widowControl w:val="0"/>
        <w:numPr>
          <w:ilvl w:val="1"/>
          <w:numId w:val="2"/>
        </w:numPr>
        <w:tabs>
          <w:tab w:val="clear" w:pos="1080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  <w:pPrChange w:id="177" w:author="Nathan" w:date="2010-11-01T19:12:00Z">
          <w:pPr>
            <w:widowControl w:val="0"/>
            <w:numPr>
              <w:ilvl w:val="1"/>
              <w:numId w:val="2"/>
            </w:numPr>
            <w:tabs>
              <w:tab w:val="num" w:pos="720"/>
              <w:tab w:val="num" w:pos="1080"/>
            </w:tabs>
            <w:suppressAutoHyphens/>
            <w:spacing w:after="0"/>
            <w:ind w:left="1080" w:hanging="360"/>
          </w:pPr>
        </w:pPrChange>
      </w:pPr>
      <w:r w:rsidRPr="00754D0F">
        <w:rPr>
          <w:rFonts w:cstheme="minorHAnsi"/>
          <w:color w:val="000000"/>
        </w:rPr>
        <w:t>Shall be capable of operating from line-voltage.</w:t>
      </w:r>
    </w:p>
    <w:p w:rsidR="00DC0C0D" w:rsidRDefault="00DC0C0D" w:rsidP="00D67B43">
      <w:pPr>
        <w:widowControl w:val="0"/>
        <w:numPr>
          <w:ilvl w:val="1"/>
          <w:numId w:val="2"/>
        </w:numPr>
        <w:tabs>
          <w:tab w:val="clear" w:pos="1080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be powered from before the master breaker, </w:t>
      </w:r>
      <w:del w:id="178" w:author="Nathan" w:date="2010-11-01T19:12:00Z">
        <w:r w:rsidRPr="00754D0F" w:rsidDel="00302B1A">
          <w:rPr>
            <w:rFonts w:cstheme="minorHAnsi"/>
            <w:color w:val="000000"/>
          </w:rPr>
          <w:delText xml:space="preserve">thus </w:delText>
        </w:r>
      </w:del>
      <w:r w:rsidRPr="00754D0F">
        <w:rPr>
          <w:rFonts w:cstheme="minorHAnsi"/>
          <w:color w:val="000000"/>
        </w:rPr>
        <w:t>preventing the meter from losing power when the master breaker is switched off.</w:t>
      </w:r>
    </w:p>
    <w:p w:rsidR="00D67B43" w:rsidRPr="00754D0F" w:rsidRDefault="00D67B43" w:rsidP="00DF524C">
      <w:pPr>
        <w:widowControl w:val="0"/>
        <w:numPr>
          <w:ilvl w:val="0"/>
          <w:numId w:val="2"/>
        </w:numPr>
        <w:tabs>
          <w:tab w:val="clear" w:pos="720"/>
          <w:tab w:val="num" w:pos="450"/>
        </w:tabs>
        <w:suppressAutoHyphens/>
        <w:spacing w:after="0"/>
        <w:ind w:left="36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Safety Requirements</w:t>
      </w:r>
    </w:p>
    <w:p w:rsidR="00D67B43" w:rsidRPr="00754D0F" w:rsidRDefault="00D67B43" w:rsidP="00D67B43">
      <w:pPr>
        <w:widowControl w:val="0"/>
        <w:numPr>
          <w:ilvl w:val="1"/>
          <w:numId w:val="2"/>
        </w:numPr>
        <w:tabs>
          <w:tab w:val="clear" w:pos="1080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meet or exceed safety requirements for devices inside an electric panel.</w:t>
      </w:r>
    </w:p>
    <w:p w:rsidR="00D67B43" w:rsidRPr="00754D0F" w:rsidRDefault="00D67B43" w:rsidP="00D67B43">
      <w:pPr>
        <w:widowControl w:val="0"/>
        <w:numPr>
          <w:ilvl w:val="1"/>
          <w:numId w:val="2"/>
        </w:numPr>
        <w:tabs>
          <w:tab w:val="clear" w:pos="1080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be AC</w:t>
      </w:r>
      <w:ins w:id="179" w:author="Nathan" w:date="2010-11-01T19:15:00Z">
        <w:r w:rsidR="00D0667F">
          <w:rPr>
            <w:rFonts w:cstheme="minorHAnsi"/>
            <w:color w:val="000000"/>
          </w:rPr>
          <w:t xml:space="preserve"> </w:t>
        </w:r>
      </w:ins>
      <w:del w:id="180" w:author="Nathan" w:date="2010-11-01T19:15:00Z">
        <w:r w:rsidRPr="00754D0F" w:rsidDel="00D0667F">
          <w:rPr>
            <w:rFonts w:cstheme="minorHAnsi"/>
            <w:color w:val="000000"/>
          </w:rPr>
          <w:delText>-</w:delText>
        </w:r>
      </w:del>
      <w:r w:rsidRPr="00754D0F">
        <w:rPr>
          <w:rFonts w:cstheme="minorHAnsi"/>
          <w:color w:val="000000"/>
        </w:rPr>
        <w:t>coupled against incoming line-voltage and current.</w:t>
      </w:r>
    </w:p>
    <w:p w:rsidR="00D67B43" w:rsidRPr="00754D0F" w:rsidRDefault="00D67B43" w:rsidP="00D67B43">
      <w:pPr>
        <w:widowControl w:val="0"/>
        <w:numPr>
          <w:ilvl w:val="1"/>
          <w:numId w:val="2"/>
        </w:numPr>
        <w:tabs>
          <w:tab w:val="clear" w:pos="1080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be grounded.</w:t>
      </w:r>
    </w:p>
    <w:p w:rsidR="00000000" w:rsidRDefault="00D67B43">
      <w:pPr>
        <w:widowControl w:val="0"/>
        <w:numPr>
          <w:ilvl w:val="1"/>
          <w:numId w:val="2"/>
        </w:numPr>
        <w:tabs>
          <w:tab w:val="clear" w:pos="1080"/>
          <w:tab w:val="num" w:pos="720"/>
        </w:tabs>
        <w:suppressAutoHyphens/>
        <w:spacing w:after="0"/>
        <w:ind w:hanging="720"/>
        <w:rPr>
          <w:ins w:id="181" w:author="Nathan" w:date="2010-11-01T19:46:00Z"/>
          <w:rFonts w:cstheme="minorHAnsi"/>
          <w:color w:val="000000"/>
        </w:rPr>
        <w:pPrChange w:id="182" w:author="Nathan" w:date="2010-11-01T19:46:00Z">
          <w:pPr>
            <w:widowControl w:val="0"/>
            <w:numPr>
              <w:ilvl w:val="1"/>
              <w:numId w:val="2"/>
            </w:numPr>
            <w:tabs>
              <w:tab w:val="num" w:pos="720"/>
              <w:tab w:val="num" w:pos="1080"/>
            </w:tabs>
            <w:suppressAutoHyphens/>
            <w:spacing w:after="0"/>
            <w:ind w:left="1080" w:hanging="360"/>
          </w:pPr>
        </w:pPrChange>
      </w:pPr>
      <w:r w:rsidRPr="00754D0F">
        <w:rPr>
          <w:rFonts w:cstheme="minorHAnsi"/>
          <w:color w:val="000000"/>
        </w:rPr>
        <w:t>Shall be sealed against the elements.</w:t>
      </w:r>
    </w:p>
    <w:p w:rsidR="00000000" w:rsidRDefault="00CA1FC4">
      <w:pPr>
        <w:widowControl w:val="0"/>
        <w:numPr>
          <w:ilvl w:val="1"/>
          <w:numId w:val="2"/>
        </w:numPr>
        <w:tabs>
          <w:tab w:val="clear" w:pos="1080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  <w:pPrChange w:id="183" w:author="Nathan" w:date="2010-11-01T19:46:00Z">
          <w:pPr>
            <w:widowControl w:val="0"/>
            <w:numPr>
              <w:ilvl w:val="1"/>
              <w:numId w:val="2"/>
            </w:numPr>
            <w:tabs>
              <w:tab w:val="num" w:pos="720"/>
              <w:tab w:val="num" w:pos="1080"/>
            </w:tabs>
            <w:suppressAutoHyphens/>
            <w:spacing w:after="0"/>
            <w:ind w:left="1080" w:hanging="360"/>
          </w:pPr>
        </w:pPrChange>
      </w:pPr>
      <w:ins w:id="184" w:author="Nathan" w:date="2010-11-01T19:46:00Z">
        <w:r w:rsidRPr="00F52312">
          <w:rPr>
            <w:rFonts w:eastAsia="Times New Roman" w:cstheme="minorHAnsi"/>
            <w:color w:val="000000"/>
          </w:rPr>
          <w:t>Shall safely isolate high-voltage areas.</w:t>
        </w:r>
      </w:ins>
    </w:p>
    <w:p w:rsidR="00D67B43" w:rsidRPr="00754D0F" w:rsidRDefault="00D67B43" w:rsidP="00DF524C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suppressAutoHyphens/>
        <w:spacing w:after="0"/>
        <w:ind w:hanging="720"/>
        <w:rPr>
          <w:rFonts w:cstheme="minorHAnsi"/>
          <w:color w:val="000000"/>
        </w:rPr>
      </w:pPr>
      <w:del w:id="185" w:author="Nathan" w:date="2010-11-01T19:10:00Z">
        <w:r w:rsidRPr="00754D0F" w:rsidDel="00993146">
          <w:rPr>
            <w:rFonts w:cstheme="minorHAnsi"/>
            <w:color w:val="000000"/>
          </w:rPr>
          <w:delText>Electrical Code Requirements</w:delText>
        </w:r>
      </w:del>
      <w:ins w:id="186" w:author="Nathan" w:date="2010-11-01T19:10:00Z">
        <w:r w:rsidR="00993146">
          <w:rPr>
            <w:rFonts w:cstheme="minorHAnsi"/>
            <w:color w:val="000000"/>
          </w:rPr>
          <w:t>Codes and Compliances</w:t>
        </w:r>
      </w:ins>
    </w:p>
    <w:p w:rsidR="00D67B43" w:rsidRPr="00754D0F" w:rsidRDefault="00D67B43" w:rsidP="00D67B43">
      <w:pPr>
        <w:widowControl w:val="0"/>
        <w:numPr>
          <w:ilvl w:val="1"/>
          <w:numId w:val="2"/>
        </w:numPr>
        <w:tabs>
          <w:tab w:val="clear" w:pos="1080"/>
          <w:tab w:val="num" w:pos="720"/>
        </w:tabs>
        <w:suppressAutoHyphens/>
        <w:spacing w:after="0"/>
        <w:ind w:hanging="72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be compliant with ANSI C12.19.</w:t>
      </w:r>
    </w:p>
    <w:p w:rsidR="00D67B43" w:rsidRDefault="00D67B43" w:rsidP="00D67B43">
      <w:pPr>
        <w:widowControl w:val="0"/>
        <w:numPr>
          <w:ilvl w:val="1"/>
          <w:numId w:val="2"/>
        </w:numPr>
        <w:tabs>
          <w:tab w:val="clear" w:pos="1080"/>
          <w:tab w:val="num" w:pos="720"/>
        </w:tabs>
        <w:suppressAutoHyphens/>
        <w:spacing w:after="0"/>
        <w:ind w:hanging="720"/>
        <w:rPr>
          <w:ins w:id="187" w:author="Nathan" w:date="2010-11-01T19:08:00Z"/>
          <w:rFonts w:cstheme="minorHAnsi"/>
          <w:color w:val="000000"/>
        </w:rPr>
      </w:pPr>
      <w:r w:rsidRPr="00754D0F">
        <w:rPr>
          <w:rFonts w:cstheme="minorHAnsi"/>
          <w:color w:val="000000"/>
        </w:rPr>
        <w:t>Shall be compliant with ANSI C12.21.</w:t>
      </w:r>
    </w:p>
    <w:p w:rsidR="00000000" w:rsidDel="00F13EBC" w:rsidRDefault="00993146">
      <w:pPr>
        <w:widowControl w:val="0"/>
        <w:numPr>
          <w:ilvl w:val="1"/>
          <w:numId w:val="2"/>
        </w:numPr>
        <w:tabs>
          <w:tab w:val="clear" w:pos="1080"/>
          <w:tab w:val="num" w:pos="720"/>
        </w:tabs>
        <w:suppressAutoHyphens/>
        <w:spacing w:after="0"/>
        <w:ind w:hanging="720"/>
        <w:rPr>
          <w:ins w:id="188" w:author="Nathan" w:date="2010-11-01T19:56:00Z"/>
          <w:del w:id="189" w:author="Kendrick Wiersma" w:date="2010-11-03T22:17:00Z"/>
          <w:rFonts w:cstheme="minorHAnsi"/>
          <w:color w:val="000000"/>
        </w:rPr>
        <w:pPrChange w:id="190" w:author="Nathan" w:date="2010-11-01T19:38:00Z">
          <w:pPr>
            <w:pStyle w:val="ListParagraph"/>
            <w:numPr>
              <w:ilvl w:val="1"/>
              <w:numId w:val="3"/>
            </w:numPr>
            <w:autoSpaceDE w:val="0"/>
            <w:autoSpaceDN w:val="0"/>
            <w:adjustRightInd w:val="0"/>
            <w:spacing w:after="0"/>
            <w:ind w:left="792" w:hanging="432"/>
          </w:pPr>
        </w:pPrChange>
      </w:pPr>
      <w:ins w:id="191" w:author="Nathan" w:date="2010-11-01T19:08:00Z">
        <w:del w:id="192" w:author="Kendrick Wiersma" w:date="2010-11-03T22:17:00Z">
          <w:r w:rsidRPr="00754D0F" w:rsidDel="00F13EBC">
            <w:rPr>
              <w:rFonts w:cstheme="minorHAnsi"/>
              <w:color w:val="000000"/>
            </w:rPr>
            <w:delText xml:space="preserve">Shall </w:delText>
          </w:r>
          <w:r w:rsidRPr="00754D0F" w:rsidDel="00F13EBC">
            <w:rPr>
              <w:rFonts w:cstheme="minorHAnsi"/>
              <w:color w:val="000000"/>
            </w:rPr>
            <w:delText>comply</w:delText>
          </w:r>
        </w:del>
      </w:ins>
      <w:ins w:id="193" w:author="Nathan" w:date="2010-11-02T07:43:00Z">
        <w:del w:id="194" w:author="Kendrick Wiersma" w:date="2010-11-03T22:17:00Z">
          <w:r w:rsidR="005724D9" w:rsidDel="00F13EBC">
            <w:rPr>
              <w:rFonts w:cstheme="minorHAnsi"/>
              <w:color w:val="000000"/>
            </w:rPr>
            <w:delText>be compliant</w:delText>
          </w:r>
        </w:del>
      </w:ins>
      <w:ins w:id="195" w:author="Nathan" w:date="2010-11-01T19:08:00Z">
        <w:del w:id="196" w:author="Kendrick Wiersma" w:date="2010-11-03T22:17:00Z">
          <w:r w:rsidRPr="00754D0F" w:rsidDel="00F13EBC">
            <w:rPr>
              <w:rFonts w:cstheme="minorHAnsi"/>
              <w:color w:val="000000"/>
            </w:rPr>
            <w:delText xml:space="preserve"> with all mandated </w:delText>
          </w:r>
          <w:commentRangeStart w:id="197"/>
          <w:r w:rsidRPr="00754D0F" w:rsidDel="00F13EBC">
            <w:rPr>
              <w:rFonts w:cstheme="minorHAnsi"/>
              <w:color w:val="000000"/>
            </w:rPr>
            <w:delText xml:space="preserve">electrical codes for </w:delText>
          </w:r>
        </w:del>
      </w:ins>
      <w:commentRangeEnd w:id="197"/>
      <w:del w:id="198" w:author="Kendrick Wiersma" w:date="2010-11-03T22:17:00Z">
        <w:r w:rsidR="005724D9" w:rsidDel="00F13EBC">
          <w:rPr>
            <w:rStyle w:val="CommentReference"/>
          </w:rPr>
          <w:commentReference w:id="197"/>
        </w:r>
      </w:del>
      <w:ins w:id="199" w:author="Nathan" w:date="2010-11-01T19:08:00Z">
        <w:del w:id="200" w:author="Kendrick Wiersma" w:date="2010-11-03T22:17:00Z">
          <w:r w:rsidRPr="00754D0F" w:rsidDel="00F13EBC">
            <w:rPr>
              <w:rFonts w:cstheme="minorHAnsi"/>
              <w:color w:val="000000"/>
            </w:rPr>
            <w:delText>power meters and electrical panels.</w:delText>
          </w:r>
        </w:del>
      </w:ins>
    </w:p>
    <w:p w:rsidR="00000000" w:rsidRDefault="005724D9">
      <w:pPr>
        <w:widowControl w:val="0"/>
        <w:numPr>
          <w:ilvl w:val="1"/>
          <w:numId w:val="2"/>
        </w:numPr>
        <w:tabs>
          <w:tab w:val="clear" w:pos="1080"/>
          <w:tab w:val="num" w:pos="720"/>
        </w:tabs>
        <w:suppressAutoHyphens/>
        <w:spacing w:after="0"/>
        <w:ind w:hanging="720"/>
        <w:rPr>
          <w:ins w:id="201" w:author="Nathan" w:date="2010-11-01T19:38:00Z"/>
          <w:rFonts w:cstheme="minorHAnsi"/>
          <w:color w:val="000000"/>
        </w:rPr>
        <w:pPrChange w:id="202" w:author="Nathan" w:date="2010-11-01T19:38:00Z">
          <w:pPr>
            <w:pStyle w:val="ListParagraph"/>
            <w:numPr>
              <w:ilvl w:val="1"/>
              <w:numId w:val="3"/>
            </w:numPr>
            <w:autoSpaceDE w:val="0"/>
            <w:autoSpaceDN w:val="0"/>
            <w:adjustRightInd w:val="0"/>
            <w:spacing w:after="0"/>
            <w:ind w:left="792" w:hanging="432"/>
          </w:pPr>
        </w:pPrChange>
      </w:pPr>
      <w:ins w:id="203" w:author="Nathan" w:date="2010-11-01T19:57:00Z">
        <w:r>
          <w:rPr>
            <w:rFonts w:cstheme="minorHAnsi"/>
            <w:color w:val="000000"/>
          </w:rPr>
          <w:t xml:space="preserve">Shall </w:t>
        </w:r>
      </w:ins>
      <w:ins w:id="204" w:author="Nathan" w:date="2010-11-02T07:43:00Z">
        <w:r>
          <w:rPr>
            <w:rFonts w:cstheme="minorHAnsi"/>
            <w:color w:val="000000"/>
          </w:rPr>
          <w:t>be compliant</w:t>
        </w:r>
      </w:ins>
      <w:ins w:id="205" w:author="Nathan" w:date="2010-11-01T19:57:00Z">
        <w:r w:rsidR="00E30AE3">
          <w:rPr>
            <w:rFonts w:cstheme="minorHAnsi"/>
            <w:color w:val="000000"/>
          </w:rPr>
          <w:t xml:space="preserve"> with FCC Title 47 Part 15.</w:t>
        </w:r>
      </w:ins>
    </w:p>
    <w:p w:rsidR="00000000" w:rsidRDefault="00F13EBC">
      <w:pPr>
        <w:widowControl w:val="0"/>
        <w:numPr>
          <w:ilvl w:val="1"/>
          <w:numId w:val="2"/>
        </w:numPr>
        <w:tabs>
          <w:tab w:val="clear" w:pos="1080"/>
          <w:tab w:val="num" w:pos="720"/>
        </w:tabs>
        <w:suppressAutoHyphens/>
        <w:spacing w:after="0"/>
        <w:ind w:hanging="720"/>
        <w:rPr>
          <w:del w:id="206" w:author="Nathan" w:date="2010-11-01T19:46:00Z"/>
          <w:rFonts w:cstheme="minorHAnsi"/>
          <w:color w:val="000000"/>
        </w:rPr>
        <w:pPrChange w:id="207" w:author="Nathan" w:date="2010-11-01T19:38:00Z">
          <w:pPr>
            <w:widowControl w:val="0"/>
            <w:numPr>
              <w:ilvl w:val="1"/>
              <w:numId w:val="2"/>
            </w:numPr>
            <w:tabs>
              <w:tab w:val="num" w:pos="720"/>
              <w:tab w:val="num" w:pos="1080"/>
            </w:tabs>
            <w:suppressAutoHyphens/>
            <w:spacing w:after="0"/>
            <w:ind w:left="1080" w:hanging="360"/>
          </w:pPr>
        </w:pPrChange>
      </w:pPr>
    </w:p>
    <w:p w:rsidR="00000000" w:rsidDel="00F13EBC" w:rsidRDefault="00F13EBC">
      <w:pPr>
        <w:widowControl w:val="0"/>
        <w:suppressAutoHyphens/>
        <w:spacing w:after="0"/>
        <w:rPr>
          <w:del w:id="208" w:author="Kendrick Wiersma" w:date="2010-11-03T22:18:00Z"/>
          <w:rFonts w:cstheme="minorHAnsi"/>
          <w:color w:val="000000"/>
        </w:rPr>
        <w:pPrChange w:id="209" w:author="Nathan" w:date="2010-11-01T19:08:00Z">
          <w:pPr>
            <w:widowControl w:val="0"/>
            <w:numPr>
              <w:ilvl w:val="1"/>
              <w:numId w:val="2"/>
            </w:numPr>
            <w:tabs>
              <w:tab w:val="num" w:pos="720"/>
              <w:tab w:val="num" w:pos="1080"/>
            </w:tabs>
            <w:suppressAutoHyphens/>
            <w:spacing w:after="0"/>
            <w:ind w:left="1080" w:hanging="360"/>
          </w:pPr>
        </w:pPrChange>
      </w:pPr>
    </w:p>
    <w:p w:rsidR="00DC0C0D" w:rsidRPr="00754D0F" w:rsidRDefault="00DC0C0D" w:rsidP="00754D0F">
      <w:pPr>
        <w:rPr>
          <w:rFonts w:cstheme="minorHAnsi"/>
        </w:rPr>
      </w:pPr>
    </w:p>
    <w:p w:rsidR="00DC0C0D" w:rsidRPr="00754D0F" w:rsidRDefault="00DC0C0D" w:rsidP="00754D0F">
      <w:pPr>
        <w:rPr>
          <w:rFonts w:cstheme="minorHAnsi"/>
        </w:rPr>
      </w:pPr>
      <w:r w:rsidRPr="00754D0F">
        <w:rPr>
          <w:rFonts w:cstheme="minorHAnsi"/>
        </w:rPr>
        <w:t>Solid State Breakers Requirements</w:t>
      </w:r>
    </w:p>
    <w:p w:rsidR="00DC0C0D" w:rsidRPr="00754D0F" w:rsidDel="008E64D5" w:rsidRDefault="00DC0C0D" w:rsidP="00754D0F">
      <w:pPr>
        <w:spacing w:after="0"/>
        <w:rPr>
          <w:del w:id="210" w:author="Nathan" w:date="2010-11-02T07:30:00Z"/>
          <w:rFonts w:eastAsia="Times New Roman" w:cstheme="minorHAnsi"/>
          <w:color w:val="000000"/>
        </w:rPr>
      </w:pPr>
      <w:del w:id="211" w:author="Nathan" w:date="2010-11-02T07:30:00Z">
        <w:r w:rsidRPr="00754D0F" w:rsidDel="008E64D5">
          <w:rPr>
            <w:rFonts w:eastAsia="Times New Roman" w:cstheme="minorHAnsi"/>
            <w:color w:val="000000"/>
          </w:rPr>
          <w:delText>Circuit-by-circuit monitoring and interruption</w:delText>
        </w:r>
      </w:del>
    </w:p>
    <w:p w:rsidR="00DC0C0D" w:rsidRPr="00754D0F" w:rsidRDefault="00DC0C0D" w:rsidP="00754D0F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>Functional requirements</w:t>
      </w:r>
    </w:p>
    <w:p w:rsidR="00DC0C0D" w:rsidRPr="00754D0F" w:rsidRDefault="00DC0C0D" w:rsidP="00754D0F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 xml:space="preserve">Shall be </w:t>
      </w:r>
      <w:del w:id="212" w:author="Nathan" w:date="2010-11-01T19:16:00Z">
        <w:r w:rsidRPr="00754D0F" w:rsidDel="00D0667F">
          <w:rPr>
            <w:rFonts w:eastAsia="Times New Roman" w:cstheme="minorHAnsi"/>
            <w:color w:val="000000"/>
          </w:rPr>
          <w:delText>able to</w:delText>
        </w:r>
      </w:del>
      <w:ins w:id="213" w:author="Nathan" w:date="2010-11-01T19:16:00Z">
        <w:r w:rsidR="00D0667F">
          <w:rPr>
            <w:rFonts w:eastAsia="Times New Roman" w:cstheme="minorHAnsi"/>
            <w:color w:val="000000"/>
          </w:rPr>
          <w:t>capable of</w:t>
        </w:r>
      </w:ins>
      <w:r w:rsidRPr="00754D0F">
        <w:rPr>
          <w:rFonts w:eastAsia="Times New Roman" w:cstheme="minorHAnsi"/>
          <w:color w:val="000000"/>
        </w:rPr>
        <w:t xml:space="preserve"> completely interrupt</w:t>
      </w:r>
      <w:ins w:id="214" w:author="Nathan" w:date="2010-11-01T19:16:00Z">
        <w:r w:rsidR="00D0667F">
          <w:rPr>
            <w:rFonts w:eastAsia="Times New Roman" w:cstheme="minorHAnsi"/>
            <w:color w:val="000000"/>
          </w:rPr>
          <w:t>ing</w:t>
        </w:r>
      </w:ins>
      <w:r w:rsidRPr="00754D0F">
        <w:rPr>
          <w:rFonts w:eastAsia="Times New Roman" w:cstheme="minorHAnsi"/>
          <w:color w:val="000000"/>
        </w:rPr>
        <w:t xml:space="preserve"> power delivery on the </w:t>
      </w:r>
      <w:del w:id="215" w:author="Nathan" w:date="2010-11-01T19:27:00Z">
        <w:r w:rsidRPr="00754D0F" w:rsidDel="009F6B3B">
          <w:rPr>
            <w:rFonts w:eastAsia="Times New Roman" w:cstheme="minorHAnsi"/>
            <w:color w:val="000000"/>
          </w:rPr>
          <w:delText xml:space="preserve">attached </w:delText>
        </w:r>
      </w:del>
      <w:ins w:id="216" w:author="Nathan" w:date="2010-11-01T19:27:00Z">
        <w:r w:rsidR="009F6B3B">
          <w:rPr>
            <w:rFonts w:eastAsia="Times New Roman" w:cstheme="minorHAnsi"/>
            <w:color w:val="000000"/>
          </w:rPr>
          <w:t>connected</w:t>
        </w:r>
        <w:r w:rsidR="009F6B3B" w:rsidRPr="00754D0F">
          <w:rPr>
            <w:rFonts w:eastAsia="Times New Roman" w:cstheme="minorHAnsi"/>
            <w:color w:val="000000"/>
          </w:rPr>
          <w:t xml:space="preserve"> </w:t>
        </w:r>
      </w:ins>
      <w:del w:id="217" w:author="Nathan" w:date="2010-11-01T19:49:00Z">
        <w:r w:rsidRPr="00754D0F" w:rsidDel="00532FD5">
          <w:rPr>
            <w:rFonts w:eastAsia="Times New Roman" w:cstheme="minorHAnsi"/>
            <w:color w:val="000000"/>
          </w:rPr>
          <w:delText>electrical</w:delText>
        </w:r>
      </w:del>
      <w:r w:rsidRPr="00754D0F">
        <w:rPr>
          <w:rFonts w:eastAsia="Times New Roman" w:cstheme="minorHAnsi"/>
          <w:color w:val="000000"/>
        </w:rPr>
        <w:t xml:space="preserve"> circuit. </w:t>
      </w:r>
    </w:p>
    <w:p w:rsidR="00DC0C0D" w:rsidRPr="00754D0F" w:rsidRDefault="00DC0C0D" w:rsidP="00754D0F">
      <w:pPr>
        <w:pStyle w:val="ListParagraph"/>
        <w:numPr>
          <w:ilvl w:val="1"/>
          <w:numId w:val="3"/>
        </w:numPr>
        <w:spacing w:after="0"/>
        <w:rPr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>Shall provide two-way communications to the Master Control Unit (MCU).</w:t>
      </w:r>
    </w:p>
    <w:p w:rsidR="00DC0C0D" w:rsidRPr="00754D0F" w:rsidRDefault="00DC0C0D" w:rsidP="00754D0F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54D0F">
        <w:rPr>
          <w:rFonts w:eastAsia="Times New Roman" w:cstheme="minorHAnsi"/>
          <w:color w:val="000000"/>
        </w:rPr>
        <w:t xml:space="preserve">Shall </w:t>
      </w:r>
      <w:ins w:id="218" w:author="Nathan" w:date="2010-11-01T19:16:00Z">
        <w:r w:rsidR="00D0667F">
          <w:rPr>
            <w:rFonts w:eastAsia="Times New Roman" w:cstheme="minorHAnsi"/>
            <w:color w:val="000000"/>
          </w:rPr>
          <w:t xml:space="preserve">be capable of </w:t>
        </w:r>
      </w:ins>
      <w:r w:rsidRPr="00754D0F">
        <w:rPr>
          <w:rFonts w:eastAsia="Times New Roman" w:cstheme="minorHAnsi"/>
          <w:color w:val="000000"/>
        </w:rPr>
        <w:t>detect</w:t>
      </w:r>
      <w:ins w:id="219" w:author="Nathan" w:date="2010-11-01T19:16:00Z">
        <w:r w:rsidR="00D0667F">
          <w:rPr>
            <w:rFonts w:eastAsia="Times New Roman" w:cstheme="minorHAnsi"/>
            <w:color w:val="000000"/>
          </w:rPr>
          <w:t>ing</w:t>
        </w:r>
      </w:ins>
      <w:r w:rsidRPr="00754D0F">
        <w:rPr>
          <w:rFonts w:eastAsia="Times New Roman" w:cstheme="minorHAnsi"/>
          <w:color w:val="000000"/>
        </w:rPr>
        <w:t xml:space="preserve"> brownout conditions.</w:t>
      </w:r>
    </w:p>
    <w:p w:rsidR="00DC0C0D" w:rsidRPr="00754D0F" w:rsidRDefault="00DC0C0D" w:rsidP="00754D0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>Shall temporarily store gathered information for transmission.</w:t>
      </w:r>
    </w:p>
    <w:p w:rsidR="00DC0C0D" w:rsidRPr="00754D0F" w:rsidRDefault="00DC0C0D" w:rsidP="00754D0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 xml:space="preserve">Shall package the stored information for transmission over an </w:t>
      </w:r>
      <w:proofErr w:type="spellStart"/>
      <w:r w:rsidRPr="00754D0F">
        <w:rPr>
          <w:rFonts w:eastAsia="Times New Roman" w:cstheme="minorHAnsi"/>
          <w:color w:val="000000"/>
        </w:rPr>
        <w:t>ethernet</w:t>
      </w:r>
      <w:proofErr w:type="spellEnd"/>
      <w:r w:rsidRPr="00754D0F">
        <w:rPr>
          <w:rFonts w:eastAsia="Times New Roman" w:cstheme="minorHAnsi"/>
          <w:color w:val="000000"/>
        </w:rPr>
        <w:t xml:space="preserve"> link to MCU.</w:t>
      </w:r>
    </w:p>
    <w:p w:rsidR="00DC0C0D" w:rsidRPr="00754D0F" w:rsidRDefault="00DC0C0D" w:rsidP="00754D0F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 xml:space="preserve">Shall </w:t>
      </w:r>
      <w:del w:id="220" w:author="Nathan" w:date="2010-11-01T19:17:00Z">
        <w:r w:rsidRPr="00754D0F" w:rsidDel="00D0667F">
          <w:rPr>
            <w:rFonts w:eastAsia="Times New Roman" w:cstheme="minorHAnsi"/>
            <w:color w:val="000000"/>
          </w:rPr>
          <w:delText>have the capability</w:delText>
        </w:r>
      </w:del>
      <w:ins w:id="221" w:author="Nathan" w:date="2010-11-01T19:17:00Z">
        <w:r w:rsidR="00D0667F">
          <w:rPr>
            <w:rFonts w:eastAsia="Times New Roman" w:cstheme="minorHAnsi"/>
            <w:color w:val="000000"/>
          </w:rPr>
          <w:t>be capable</w:t>
        </w:r>
      </w:ins>
      <w:r w:rsidRPr="00754D0F">
        <w:rPr>
          <w:rFonts w:eastAsia="Times New Roman" w:cstheme="minorHAnsi"/>
          <w:color w:val="000000"/>
        </w:rPr>
        <w:t xml:space="preserve"> of turning off circuits individually.</w:t>
      </w:r>
    </w:p>
    <w:p w:rsidR="00DC0C0D" w:rsidRPr="00754D0F" w:rsidRDefault="00DC0C0D" w:rsidP="00754D0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754D0F">
        <w:rPr>
          <w:rFonts w:cstheme="minorHAnsi"/>
        </w:rPr>
        <w:t>Shall interrupt service to a circuit when current</w:t>
      </w:r>
      <w:ins w:id="222" w:author="Nathan" w:date="2010-11-01T19:28:00Z">
        <w:r w:rsidR="009F6B3B">
          <w:rPr>
            <w:rFonts w:cstheme="minorHAnsi"/>
          </w:rPr>
          <w:t xml:space="preserve"> flow</w:t>
        </w:r>
      </w:ins>
      <w:r w:rsidRPr="00754D0F">
        <w:rPr>
          <w:rFonts w:cstheme="minorHAnsi"/>
        </w:rPr>
        <w:t xml:space="preserve"> exceeds a specified threshold.</w:t>
      </w:r>
    </w:p>
    <w:p w:rsidR="00DC0C0D" w:rsidRPr="00754D0F" w:rsidRDefault="00DC0C0D" w:rsidP="00754D0F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>Behavioral Requirements</w:t>
      </w:r>
    </w:p>
    <w:p w:rsidR="00DC0C0D" w:rsidRPr="00754D0F" w:rsidRDefault="00DC0C0D" w:rsidP="00754D0F">
      <w:pPr>
        <w:pStyle w:val="ListParagraph"/>
        <w:numPr>
          <w:ilvl w:val="1"/>
          <w:numId w:val="3"/>
        </w:numPr>
        <w:spacing w:after="0"/>
        <w:rPr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>Shall be powered by line-voltage.</w:t>
      </w:r>
    </w:p>
    <w:p w:rsidR="00DC0C0D" w:rsidRPr="00754D0F" w:rsidRDefault="00DC0C0D" w:rsidP="00754D0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>Shall initialize all components when brought out of standby.</w:t>
      </w:r>
    </w:p>
    <w:p w:rsidR="00DC0C0D" w:rsidRPr="00754D0F" w:rsidRDefault="00DC0C0D" w:rsidP="00754D0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754D0F">
        <w:rPr>
          <w:rFonts w:cstheme="minorHAnsi"/>
        </w:rPr>
        <w:t xml:space="preserve">Shall </w:t>
      </w:r>
      <w:del w:id="223" w:author="Nathan" w:date="2010-11-02T07:41:00Z">
        <w:r w:rsidRPr="00754D0F" w:rsidDel="005724D9">
          <w:rPr>
            <w:rFonts w:cstheme="minorHAnsi"/>
          </w:rPr>
          <w:delText>maintain a</w:delText>
        </w:r>
      </w:del>
      <w:ins w:id="224" w:author="Nathan" w:date="2010-11-02T07:41:00Z">
        <w:r w:rsidR="005724D9">
          <w:rPr>
            <w:rFonts w:cstheme="minorHAnsi"/>
          </w:rPr>
          <w:t>report all events to the</w:t>
        </w:r>
      </w:ins>
      <w:r w:rsidRPr="00754D0F">
        <w:rPr>
          <w:rFonts w:cstheme="minorHAnsi"/>
        </w:rPr>
        <w:t xml:space="preserve"> critical event log.</w:t>
      </w:r>
    </w:p>
    <w:p w:rsidR="00DC0C0D" w:rsidRPr="00754D0F" w:rsidRDefault="00DC0C0D" w:rsidP="00754D0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754D0F">
        <w:rPr>
          <w:rFonts w:cstheme="minorHAnsi"/>
        </w:rPr>
        <w:t>Shall monitor voltage levels</w:t>
      </w:r>
      <w:ins w:id="225" w:author="Nathan" w:date="2010-11-01T19:27:00Z">
        <w:r w:rsidR="009F6B3B">
          <w:rPr>
            <w:rFonts w:cstheme="minorHAnsi"/>
          </w:rPr>
          <w:t xml:space="preserve"> in the connected circuit</w:t>
        </w:r>
      </w:ins>
      <w:r w:rsidRPr="00754D0F">
        <w:rPr>
          <w:rFonts w:cstheme="minorHAnsi"/>
        </w:rPr>
        <w:t>.</w:t>
      </w:r>
    </w:p>
    <w:p w:rsidR="00DC0C0D" w:rsidRPr="00754D0F" w:rsidRDefault="00DC0C0D" w:rsidP="00754D0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754D0F">
        <w:rPr>
          <w:rFonts w:cstheme="minorHAnsi"/>
        </w:rPr>
        <w:t>Shall monitor current flow</w:t>
      </w:r>
      <w:ins w:id="226" w:author="Nathan" w:date="2010-11-01T19:27:00Z">
        <w:r w:rsidR="009F6B3B">
          <w:rPr>
            <w:rFonts w:cstheme="minorHAnsi"/>
          </w:rPr>
          <w:t xml:space="preserve"> in the connected circuit</w:t>
        </w:r>
      </w:ins>
      <w:r w:rsidRPr="00754D0F">
        <w:rPr>
          <w:rFonts w:cstheme="minorHAnsi"/>
        </w:rPr>
        <w:t>.</w:t>
      </w:r>
    </w:p>
    <w:p w:rsidR="00DC0C0D" w:rsidRPr="00754D0F" w:rsidDel="001636C7" w:rsidRDefault="00DC0C0D" w:rsidP="00754D0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754D0F">
        <w:rPr>
          <w:rFonts w:cstheme="minorHAnsi"/>
        </w:rPr>
        <w:t>Shall monitor</w:t>
      </w:r>
      <w:ins w:id="227" w:author="Nathan" w:date="2010-11-01T19:47:00Z">
        <w:r w:rsidR="00CA1FC4">
          <w:rPr>
            <w:rFonts w:cstheme="minorHAnsi"/>
          </w:rPr>
          <w:t xml:space="preserve"> the number of</w:t>
        </w:r>
      </w:ins>
      <w:r w:rsidRPr="00754D0F">
        <w:rPr>
          <w:rFonts w:cstheme="minorHAnsi"/>
        </w:rPr>
        <w:t xml:space="preserve"> kilowatt-hours used.</w:t>
      </w:r>
    </w:p>
    <w:p w:rsidR="00DC0C0D" w:rsidRPr="00754D0F" w:rsidRDefault="00DC0C0D" w:rsidP="00754D0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754D0F">
        <w:rPr>
          <w:rFonts w:cstheme="minorHAnsi"/>
        </w:rPr>
        <w:t xml:space="preserve">Shall monitor </w:t>
      </w:r>
      <w:commentRangeStart w:id="228"/>
      <w:r w:rsidRPr="00754D0F">
        <w:rPr>
          <w:rFonts w:cstheme="minorHAnsi"/>
        </w:rPr>
        <w:t>power quality</w:t>
      </w:r>
      <w:commentRangeEnd w:id="228"/>
      <w:r w:rsidR="009F6B3B">
        <w:rPr>
          <w:rStyle w:val="CommentReference"/>
        </w:rPr>
        <w:commentReference w:id="228"/>
      </w:r>
      <w:r w:rsidRPr="00754D0F">
        <w:rPr>
          <w:rFonts w:cstheme="minorHAnsi"/>
        </w:rPr>
        <w:t>.</w:t>
      </w:r>
    </w:p>
    <w:p w:rsidR="00DC0C0D" w:rsidRPr="00754D0F" w:rsidRDefault="00DC0C0D" w:rsidP="00754D0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754D0F">
        <w:rPr>
          <w:rFonts w:cstheme="minorHAnsi"/>
        </w:rPr>
        <w:t xml:space="preserve">Shall monitor </w:t>
      </w:r>
      <w:commentRangeStart w:id="229"/>
      <w:r w:rsidRPr="00754D0F">
        <w:rPr>
          <w:rFonts w:cstheme="minorHAnsi"/>
        </w:rPr>
        <w:t>phase angle</w:t>
      </w:r>
      <w:commentRangeEnd w:id="229"/>
      <w:r w:rsidR="009F6B3B">
        <w:rPr>
          <w:rStyle w:val="CommentReference"/>
        </w:rPr>
        <w:commentReference w:id="229"/>
      </w:r>
      <w:r w:rsidRPr="00754D0F">
        <w:rPr>
          <w:rFonts w:cstheme="minorHAnsi"/>
        </w:rPr>
        <w:t>.</w:t>
      </w:r>
    </w:p>
    <w:p w:rsidR="00DC0C0D" w:rsidRPr="00754D0F" w:rsidDel="001636C7" w:rsidRDefault="00DC0C0D" w:rsidP="00754D0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754D0F">
        <w:rPr>
          <w:rFonts w:eastAsia="Times New Roman" w:cstheme="minorHAnsi"/>
          <w:color w:val="000000"/>
        </w:rPr>
        <w:t xml:space="preserve">Shall monitor the status of the </w:t>
      </w:r>
      <w:commentRangeStart w:id="230"/>
      <w:r w:rsidRPr="00754D0F">
        <w:rPr>
          <w:rFonts w:eastAsia="Times New Roman" w:cstheme="minorHAnsi"/>
          <w:color w:val="000000"/>
        </w:rPr>
        <w:t>power supply</w:t>
      </w:r>
      <w:commentRangeEnd w:id="230"/>
      <w:r w:rsidR="006B66A5">
        <w:rPr>
          <w:rStyle w:val="CommentReference"/>
        </w:rPr>
        <w:commentReference w:id="230"/>
      </w:r>
      <w:r w:rsidRPr="00754D0F">
        <w:rPr>
          <w:rFonts w:eastAsia="Times New Roman" w:cstheme="minorHAnsi"/>
          <w:color w:val="000000"/>
        </w:rPr>
        <w:t>.</w:t>
      </w:r>
    </w:p>
    <w:p w:rsidR="00DC0C0D" w:rsidRPr="00754D0F" w:rsidRDefault="00DC0C0D" w:rsidP="00754D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>Hardware Requirements</w:t>
      </w:r>
    </w:p>
    <w:p w:rsidR="00DC0C0D" w:rsidRPr="00754D0F" w:rsidRDefault="00DC0C0D" w:rsidP="00754D0F">
      <w:pPr>
        <w:pStyle w:val="ListParagraph"/>
        <w:numPr>
          <w:ilvl w:val="1"/>
          <w:numId w:val="3"/>
        </w:numPr>
        <w:tabs>
          <w:tab w:val="left" w:pos="810"/>
          <w:tab w:val="left" w:pos="900"/>
        </w:tabs>
        <w:rPr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 xml:space="preserve">Shall </w:t>
      </w:r>
      <w:del w:id="231" w:author="Nathan" w:date="2010-11-01T19:22:00Z">
        <w:r w:rsidRPr="00754D0F" w:rsidDel="009F6B3B">
          <w:rPr>
            <w:rFonts w:eastAsia="Times New Roman" w:cstheme="minorHAnsi"/>
            <w:color w:val="000000"/>
          </w:rPr>
          <w:delText>have a means to retain</w:delText>
        </w:r>
      </w:del>
      <w:ins w:id="232" w:author="Nathan" w:date="2010-11-01T19:22:00Z">
        <w:r w:rsidR="009F6B3B">
          <w:rPr>
            <w:rFonts w:eastAsia="Times New Roman" w:cstheme="minorHAnsi"/>
            <w:color w:val="000000"/>
          </w:rPr>
          <w:t>use non-volatile storage to store</w:t>
        </w:r>
      </w:ins>
      <w:r w:rsidRPr="00754D0F">
        <w:rPr>
          <w:rFonts w:eastAsia="Times New Roman" w:cstheme="minorHAnsi"/>
          <w:color w:val="000000"/>
        </w:rPr>
        <w:t xml:space="preserve"> data when the system is without power. </w:t>
      </w:r>
    </w:p>
    <w:p w:rsidR="00DC0C0D" w:rsidRPr="00754D0F" w:rsidRDefault="00DC0C0D" w:rsidP="00754D0F">
      <w:pPr>
        <w:pStyle w:val="ListParagraph"/>
        <w:numPr>
          <w:ilvl w:val="1"/>
          <w:numId w:val="3"/>
        </w:numPr>
        <w:tabs>
          <w:tab w:val="left" w:pos="900"/>
        </w:tabs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754D0F">
        <w:rPr>
          <w:rFonts w:cstheme="minorHAnsi"/>
          <w:color w:val="000000"/>
        </w:rPr>
        <w:t xml:space="preserve">Shall </w:t>
      </w:r>
      <w:del w:id="233" w:author="Nathan" w:date="2010-11-01T19:29:00Z">
        <w:r w:rsidRPr="00754D0F" w:rsidDel="006B66A5">
          <w:rPr>
            <w:rFonts w:cstheme="minorHAnsi"/>
            <w:color w:val="000000"/>
          </w:rPr>
          <w:delText>contain</w:delText>
        </w:r>
      </w:del>
      <w:ins w:id="234" w:author="Nathan" w:date="2010-11-01T19:29:00Z">
        <w:r w:rsidR="006B66A5">
          <w:rPr>
            <w:rFonts w:cstheme="minorHAnsi"/>
            <w:color w:val="000000"/>
          </w:rPr>
          <w:t>have</w:t>
        </w:r>
      </w:ins>
      <w:r w:rsidRPr="00754D0F">
        <w:rPr>
          <w:rFonts w:cstheme="minorHAnsi"/>
          <w:color w:val="000000"/>
        </w:rPr>
        <w:t xml:space="preserve"> a microcontroller for managing internal and external data and functions.</w:t>
      </w:r>
    </w:p>
    <w:p w:rsidR="00DC0C0D" w:rsidRPr="00754D0F" w:rsidRDefault="00DC0C0D" w:rsidP="00754D0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 xml:space="preserve">Shall </w:t>
      </w:r>
      <w:del w:id="235" w:author="Nathan" w:date="2010-11-01T19:30:00Z">
        <w:r w:rsidRPr="00754D0F" w:rsidDel="006B66A5">
          <w:rPr>
            <w:rFonts w:eastAsia="Times New Roman" w:cstheme="minorHAnsi"/>
            <w:color w:val="000000"/>
          </w:rPr>
          <w:delText xml:space="preserve">contain </w:delText>
        </w:r>
      </w:del>
      <w:ins w:id="236" w:author="Nathan" w:date="2010-11-01T19:30:00Z">
        <w:r w:rsidR="006B66A5">
          <w:rPr>
            <w:rFonts w:eastAsia="Times New Roman" w:cstheme="minorHAnsi"/>
            <w:color w:val="000000"/>
          </w:rPr>
          <w:t>have</w:t>
        </w:r>
        <w:r w:rsidR="006B66A5" w:rsidRPr="00754D0F">
          <w:rPr>
            <w:rFonts w:eastAsia="Times New Roman" w:cstheme="minorHAnsi"/>
            <w:color w:val="000000"/>
          </w:rPr>
          <w:t xml:space="preserve"> </w:t>
        </w:r>
      </w:ins>
      <w:r w:rsidRPr="00754D0F">
        <w:rPr>
          <w:rFonts w:eastAsia="Times New Roman" w:cstheme="minorHAnsi"/>
          <w:color w:val="000000"/>
        </w:rPr>
        <w:t>a control panel external to the breaker box.</w:t>
      </w:r>
    </w:p>
    <w:p w:rsidR="00DC0C0D" w:rsidRPr="00754D0F" w:rsidDel="001636C7" w:rsidRDefault="00DC0C0D" w:rsidP="00754D0F">
      <w:pPr>
        <w:pStyle w:val="ListParagraph"/>
        <w:numPr>
          <w:ilvl w:val="1"/>
          <w:numId w:val="3"/>
        </w:numPr>
        <w:spacing w:after="0"/>
        <w:rPr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>Shall provide clocks for all synchronous components.</w:t>
      </w:r>
    </w:p>
    <w:p w:rsidR="00DC0C0D" w:rsidRPr="00754D0F" w:rsidRDefault="00DC0C0D" w:rsidP="00754D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>User Interface Requirements</w:t>
      </w:r>
    </w:p>
    <w:p w:rsidR="00DC0C0D" w:rsidRPr="00754D0F" w:rsidRDefault="00DC0C0D" w:rsidP="00754D0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>Shall have a self-explanatory external interface.</w:t>
      </w:r>
    </w:p>
    <w:p w:rsidR="00DC0C0D" w:rsidRPr="00754D0F" w:rsidRDefault="00DC0C0D" w:rsidP="00754D0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>Shall have the ability to lockout the control panel.</w:t>
      </w:r>
      <w:r w:rsidRPr="00754D0F" w:rsidDel="007C327E">
        <w:rPr>
          <w:rFonts w:eastAsia="Times New Roman" w:cstheme="minorHAnsi"/>
          <w:color w:val="000000"/>
        </w:rPr>
        <w:t xml:space="preserve"> </w:t>
      </w:r>
    </w:p>
    <w:p w:rsidR="00DC0C0D" w:rsidRPr="00754D0F" w:rsidRDefault="00DC0C0D" w:rsidP="00754D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>Power Requirements</w:t>
      </w:r>
    </w:p>
    <w:p w:rsidR="00DC0C0D" w:rsidRDefault="00DC0C0D" w:rsidP="00754D0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ins w:id="237" w:author="Nathan" w:date="2010-11-01T19:53:00Z"/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>Shall not restrict the flow of power to a circuit, except when a fault is detected.</w:t>
      </w:r>
    </w:p>
    <w:p w:rsidR="00E30AE3" w:rsidRPr="00754D0F" w:rsidRDefault="00E30AE3" w:rsidP="00754D0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  <w:ins w:id="238" w:author="Nathan" w:date="2010-11-01T19:53:00Z">
        <w:r>
          <w:rPr>
            <w:rFonts w:eastAsia="Times New Roman" w:cstheme="minorHAnsi"/>
            <w:color w:val="000000"/>
          </w:rPr>
          <w:t>Shall be powered from before the breakers.</w:t>
        </w:r>
      </w:ins>
    </w:p>
    <w:p w:rsidR="00DC0C0D" w:rsidRPr="00754D0F" w:rsidRDefault="00DC0C0D" w:rsidP="00754D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>Mechanical Requirements</w:t>
      </w:r>
    </w:p>
    <w:p w:rsidR="00DC0C0D" w:rsidRPr="00754D0F" w:rsidRDefault="00DC0C0D" w:rsidP="00754D0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>Shall fit into a standard, unmodified electric panel.</w:t>
      </w:r>
    </w:p>
    <w:p w:rsidR="00DC0C0D" w:rsidRPr="00754D0F" w:rsidRDefault="00DC0C0D" w:rsidP="00754D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>Safety Requirements</w:t>
      </w:r>
    </w:p>
    <w:p w:rsidR="00DC0C0D" w:rsidRPr="00754D0F" w:rsidRDefault="00DC0C0D" w:rsidP="00754D0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 xml:space="preserve">Shall provide </w:t>
      </w:r>
      <w:commentRangeStart w:id="239"/>
      <w:r w:rsidRPr="00754D0F">
        <w:rPr>
          <w:rFonts w:eastAsia="Times New Roman" w:cstheme="minorHAnsi"/>
          <w:color w:val="000000"/>
        </w:rPr>
        <w:t>circuit interrupter protection.</w:t>
      </w:r>
      <w:commentRangeEnd w:id="239"/>
      <w:r w:rsidR="008E64D5">
        <w:rPr>
          <w:rStyle w:val="CommentReference"/>
        </w:rPr>
        <w:commentReference w:id="239"/>
      </w:r>
      <w:r w:rsidRPr="00754D0F">
        <w:rPr>
          <w:rFonts w:eastAsia="Times New Roman" w:cstheme="minorHAnsi"/>
          <w:color w:val="000000"/>
        </w:rPr>
        <w:t xml:space="preserve"> </w:t>
      </w:r>
    </w:p>
    <w:p w:rsidR="00DC0C0D" w:rsidRPr="00754D0F" w:rsidRDefault="00DC0C0D" w:rsidP="00754D0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>Shall have safety hazards clearly marked and visible from outside the system.</w:t>
      </w:r>
    </w:p>
    <w:p w:rsidR="00DC0C0D" w:rsidRPr="00754D0F" w:rsidRDefault="00DC0C0D" w:rsidP="00754D0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  <w:r w:rsidRPr="00754D0F">
        <w:rPr>
          <w:rFonts w:eastAsia="Times New Roman" w:cstheme="minorHAnsi"/>
          <w:color w:val="000000"/>
        </w:rPr>
        <w:t>Shall safely isolate high-voltage areas.</w:t>
      </w:r>
    </w:p>
    <w:p w:rsidR="00000000" w:rsidRDefault="00CA1FC4">
      <w:pPr>
        <w:pStyle w:val="ListParagraph"/>
        <w:numPr>
          <w:ilvl w:val="0"/>
          <w:numId w:val="3"/>
        </w:numPr>
        <w:spacing w:after="0"/>
        <w:rPr>
          <w:ins w:id="240" w:author="Nathan" w:date="2010-11-01T19:44:00Z"/>
          <w:rFonts w:cstheme="minorHAnsi"/>
        </w:rPr>
        <w:pPrChange w:id="241" w:author="Nathan" w:date="2010-11-01T19:44:00Z">
          <w:pPr>
            <w:widowControl w:val="0"/>
            <w:numPr>
              <w:ilvl w:val="1"/>
              <w:numId w:val="2"/>
            </w:numPr>
            <w:tabs>
              <w:tab w:val="num" w:pos="720"/>
              <w:tab w:val="num" w:pos="1080"/>
            </w:tabs>
            <w:suppressAutoHyphens/>
            <w:spacing w:after="0"/>
            <w:ind w:left="1080" w:hanging="360"/>
          </w:pPr>
        </w:pPrChange>
      </w:pPr>
      <w:ins w:id="242" w:author="Nathan" w:date="2010-11-01T19:43:00Z">
        <w:r>
          <w:rPr>
            <w:rFonts w:cstheme="minorHAnsi"/>
          </w:rPr>
          <w:t>Codes and Compliances</w:t>
        </w:r>
      </w:ins>
    </w:p>
    <w:p w:rsidR="00000000" w:rsidRDefault="009120ED">
      <w:pPr>
        <w:pStyle w:val="ListParagraph"/>
        <w:numPr>
          <w:ilvl w:val="1"/>
          <w:numId w:val="3"/>
        </w:numPr>
        <w:spacing w:after="0"/>
        <w:rPr>
          <w:ins w:id="243" w:author="Nathan" w:date="2010-11-01T19:44:00Z"/>
          <w:rFonts w:cstheme="minorHAnsi"/>
        </w:rPr>
        <w:pPrChange w:id="244" w:author="Nathan" w:date="2010-11-01T19:44:00Z">
          <w:pPr>
            <w:widowControl w:val="0"/>
            <w:numPr>
              <w:ilvl w:val="1"/>
              <w:numId w:val="2"/>
            </w:numPr>
            <w:tabs>
              <w:tab w:val="num" w:pos="720"/>
              <w:tab w:val="num" w:pos="1080"/>
            </w:tabs>
            <w:suppressAutoHyphens/>
            <w:spacing w:after="0"/>
            <w:ind w:left="1080" w:hanging="360"/>
          </w:pPr>
        </w:pPrChange>
      </w:pPr>
      <w:ins w:id="245" w:author="Nathan" w:date="2010-11-01T19:44:00Z">
        <w:r w:rsidRPr="009120ED">
          <w:rPr>
            <w:rFonts w:cstheme="minorHAnsi"/>
            <w:color w:val="000000"/>
            <w:rPrChange w:id="246" w:author="Nathan" w:date="2010-11-01T19:44:00Z">
              <w:rPr/>
            </w:rPrChange>
          </w:rPr>
          <w:t>Shall be compliant with ANSI C12.19.</w:t>
        </w:r>
      </w:ins>
    </w:p>
    <w:p w:rsidR="00000000" w:rsidRDefault="00CA1FC4">
      <w:pPr>
        <w:pStyle w:val="ListParagraph"/>
        <w:numPr>
          <w:ilvl w:val="1"/>
          <w:numId w:val="3"/>
        </w:numPr>
        <w:spacing w:after="0"/>
        <w:rPr>
          <w:ins w:id="247" w:author="Nathan" w:date="2010-11-01T19:56:00Z"/>
          <w:rFonts w:cstheme="minorHAnsi"/>
          <w:color w:val="000000"/>
        </w:rPr>
        <w:pPrChange w:id="248" w:author="Nathan" w:date="2010-11-01T19:56:00Z">
          <w:pPr>
            <w:spacing w:after="0"/>
          </w:pPr>
        </w:pPrChange>
      </w:pPr>
      <w:ins w:id="249" w:author="Nathan" w:date="2010-11-01T19:44:00Z">
        <w:r w:rsidRPr="00754D0F">
          <w:rPr>
            <w:rFonts w:cstheme="minorHAnsi"/>
            <w:color w:val="000000"/>
          </w:rPr>
          <w:t>Shall be compliant with ANSI C12.21</w:t>
        </w:r>
      </w:ins>
    </w:p>
    <w:p w:rsidR="00000000" w:rsidRDefault="00E30AE3">
      <w:pPr>
        <w:pStyle w:val="ListParagraph"/>
        <w:numPr>
          <w:ilvl w:val="1"/>
          <w:numId w:val="3"/>
        </w:numPr>
        <w:spacing w:after="0"/>
        <w:rPr>
          <w:rFonts w:cstheme="minorHAnsi"/>
        </w:rPr>
        <w:pPrChange w:id="250" w:author="Nathan" w:date="2010-11-01T19:56:00Z">
          <w:pPr>
            <w:spacing w:after="0"/>
          </w:pPr>
        </w:pPrChange>
      </w:pPr>
      <w:ins w:id="251" w:author="Nathan" w:date="2010-11-01T19:56:00Z">
        <w:r>
          <w:rPr>
            <w:rFonts w:cstheme="minorHAnsi"/>
            <w:color w:val="000000"/>
          </w:rPr>
          <w:t xml:space="preserve">Shall </w:t>
        </w:r>
      </w:ins>
      <w:ins w:id="252" w:author="Nathan" w:date="2010-11-02T07:37:00Z">
        <w:r w:rsidR="008E64D5">
          <w:rPr>
            <w:rFonts w:cstheme="minorHAnsi"/>
            <w:color w:val="000000"/>
          </w:rPr>
          <w:t>be compliant</w:t>
        </w:r>
      </w:ins>
      <w:ins w:id="253" w:author="Nathan" w:date="2010-11-01T19:56:00Z">
        <w:r>
          <w:rPr>
            <w:rFonts w:cstheme="minorHAnsi"/>
            <w:color w:val="000000"/>
          </w:rPr>
          <w:t xml:space="preserve"> with FCC Title 47 Part 15.</w:t>
        </w:r>
      </w:ins>
    </w:p>
    <w:p w:rsidR="00DC0C0D" w:rsidRPr="00754D0F" w:rsidRDefault="00DC0C0D" w:rsidP="00754D0F">
      <w:pPr>
        <w:rPr>
          <w:rFonts w:cstheme="minorHAnsi"/>
        </w:rPr>
      </w:pPr>
    </w:p>
    <w:sectPr w:rsidR="00DC0C0D" w:rsidRPr="00754D0F" w:rsidSect="00576485">
      <w:pgSz w:w="12240" w:h="15840"/>
      <w:pgMar w:top="1440" w:right="1440" w:bottom="1440" w:left="1440" w:gutter="0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7" w:author="Nathan" w:date="2010-11-01T19:59:00Z" w:initials="N">
    <w:p w:rsidR="006C046D" w:rsidRDefault="006C046D">
      <w:pPr>
        <w:pStyle w:val="CommentText"/>
      </w:pPr>
      <w:r>
        <w:rPr>
          <w:rStyle w:val="CommentReference"/>
        </w:rPr>
        <w:annotationRef/>
      </w:r>
      <w:r>
        <w:t>This might be a little vague for VL</w:t>
      </w:r>
    </w:p>
  </w:comment>
  <w:comment w:id="52" w:author="Nathan" w:date="2010-11-01T19:59:00Z" w:initials="N">
    <w:p w:rsidR="00C45261" w:rsidRDefault="00C45261">
      <w:pPr>
        <w:pStyle w:val="CommentText"/>
      </w:pPr>
      <w:r>
        <w:rPr>
          <w:rStyle w:val="CommentReference"/>
        </w:rPr>
        <w:annotationRef/>
      </w:r>
      <w:r>
        <w:t>Since we’re only (currently) dealing with the power company, I thought it best to be specific</w:t>
      </w:r>
    </w:p>
  </w:comment>
  <w:comment w:id="115" w:author="Nathan" w:date="2010-11-02T08:07:00Z" w:initials="N">
    <w:p w:rsidR="00F400D7" w:rsidRDefault="00F400D7">
      <w:pPr>
        <w:pStyle w:val="CommentText"/>
      </w:pPr>
      <w:r>
        <w:rPr>
          <w:rStyle w:val="CommentReference"/>
        </w:rPr>
        <w:annotationRef/>
      </w:r>
      <w:r>
        <w:t>I think ‘track’ implies constant checking, which I’m pretty sure we’re not going to be doing…</w:t>
      </w:r>
    </w:p>
  </w:comment>
  <w:comment w:id="119" w:author="Nathan" w:date="2010-11-02T08:04:00Z" w:initials="N">
    <w:p w:rsidR="00F400D7" w:rsidRDefault="00F400D7">
      <w:pPr>
        <w:pStyle w:val="CommentText"/>
      </w:pPr>
      <w:r>
        <w:rPr>
          <w:rStyle w:val="CommentReference"/>
        </w:rPr>
        <w:annotationRef/>
      </w:r>
      <w:r>
        <w:t>Isn’t this kind of redundant?</w:t>
      </w:r>
    </w:p>
  </w:comment>
  <w:comment w:id="151" w:author="Nathan" w:date="2010-11-02T07:52:00Z" w:initials="N">
    <w:p w:rsidR="009C590B" w:rsidRDefault="009C590B">
      <w:pPr>
        <w:pStyle w:val="CommentText"/>
      </w:pPr>
      <w:r>
        <w:rPr>
          <w:rStyle w:val="CommentReference"/>
        </w:rPr>
        <w:annotationRef/>
      </w:r>
      <w:r>
        <w:t>Are these the only things we want to send?</w:t>
      </w:r>
    </w:p>
  </w:comment>
  <w:comment w:id="165" w:author="Nathan" w:date="2010-11-01T19:59:00Z" w:initials="N">
    <w:p w:rsidR="00993146" w:rsidRDefault="00993146">
      <w:pPr>
        <w:pStyle w:val="CommentText"/>
      </w:pPr>
      <w:r>
        <w:rPr>
          <w:rStyle w:val="CommentReference"/>
        </w:rPr>
        <w:annotationRef/>
      </w:r>
      <w:r>
        <w:t>Is this necessary as it is already covered in other sections?</w:t>
      </w:r>
    </w:p>
  </w:comment>
  <w:comment w:id="197" w:author="Nathan" w:date="2010-11-02T07:44:00Z" w:initials="N">
    <w:p w:rsidR="005724D9" w:rsidRDefault="005724D9">
      <w:pPr>
        <w:pStyle w:val="CommentText"/>
      </w:pPr>
      <w:r>
        <w:rPr>
          <w:rStyle w:val="CommentReference"/>
        </w:rPr>
        <w:annotationRef/>
      </w:r>
      <w:r>
        <w:t>This seems a little vague/redundant next to the others</w:t>
      </w:r>
    </w:p>
  </w:comment>
  <w:comment w:id="228" w:author="Nathan" w:date="2010-11-01T19:59:00Z" w:initials="N">
    <w:p w:rsidR="009F6B3B" w:rsidRDefault="009F6B3B">
      <w:pPr>
        <w:pStyle w:val="CommentText"/>
      </w:pPr>
      <w:r>
        <w:rPr>
          <w:rStyle w:val="CommentReference"/>
        </w:rPr>
        <w:annotationRef/>
      </w:r>
      <w:r>
        <w:t>Do we really want to be doing this on the circuit-by-circuit level?</w:t>
      </w:r>
    </w:p>
  </w:comment>
  <w:comment w:id="229" w:author="Nathan" w:date="2010-11-01T19:59:00Z" w:initials="N">
    <w:p w:rsidR="009F6B3B" w:rsidRDefault="009F6B3B">
      <w:pPr>
        <w:pStyle w:val="CommentText"/>
      </w:pPr>
      <w:r>
        <w:rPr>
          <w:rStyle w:val="CommentReference"/>
        </w:rPr>
        <w:annotationRef/>
      </w:r>
      <w:proofErr w:type="gramStart"/>
      <w:r>
        <w:t>ditto</w:t>
      </w:r>
      <w:proofErr w:type="gramEnd"/>
    </w:p>
  </w:comment>
  <w:comment w:id="230" w:author="Nathan" w:date="2010-11-01T19:59:00Z" w:initials="N">
    <w:p w:rsidR="006B66A5" w:rsidRDefault="006B66A5">
      <w:pPr>
        <w:pStyle w:val="CommentText"/>
      </w:pPr>
      <w:r>
        <w:rPr>
          <w:rStyle w:val="CommentReference"/>
        </w:rPr>
        <w:annotationRef/>
      </w:r>
      <w:proofErr w:type="gramStart"/>
      <w:r>
        <w:t>power</w:t>
      </w:r>
      <w:proofErr w:type="gramEnd"/>
      <w:r>
        <w:t xml:space="preserve"> supply or connected circuit?</w:t>
      </w:r>
      <w:r w:rsidR="00CA1FC4">
        <w:t xml:space="preserve"> I think we’ll know the status of the power supply by whether or not the breakers are responding/communicating with the base station</w:t>
      </w:r>
    </w:p>
  </w:comment>
  <w:comment w:id="239" w:author="Nathan" w:date="2010-11-02T07:39:00Z" w:initials="N">
    <w:p w:rsidR="008E64D5" w:rsidRDefault="008E64D5">
      <w:pPr>
        <w:pStyle w:val="CommentText"/>
      </w:pPr>
      <w:r>
        <w:rPr>
          <w:rStyle w:val="CommentReference"/>
        </w:rPr>
        <w:annotationRef/>
      </w:r>
      <w:r>
        <w:t>This is a little unclear – are we protecting the interrupter, or is the interrupter providing the protection?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2594E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>
    <w:nsid w:val="03F04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02277F"/>
    <w:multiLevelType w:val="multilevel"/>
    <w:tmpl w:val="FBD604D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9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96" w:hanging="1800"/>
      </w:pPr>
      <w:rPr>
        <w:rFonts w:hint="default"/>
      </w:rPr>
    </w:lvl>
  </w:abstractNum>
  <w:abstractNum w:abstractNumId="3">
    <w:nsid w:val="49906051"/>
    <w:multiLevelType w:val="multilevel"/>
    <w:tmpl w:val="BF9C652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6F7640D"/>
    <w:multiLevelType w:val="multilevel"/>
    <w:tmpl w:val="9FC841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doNotDisplayPageBoundaries/>
  <w:displayBackgroundShape/>
  <w:proofState w:spelling="clean" w:grammar="clean"/>
  <w:trackRevisions/>
  <w:doNotTrackMoves/>
  <w:defaultTabStop w:val="720"/>
  <w:characterSpacingControl w:val="doNotCompress"/>
  <w:compat/>
  <w:rsids>
    <w:rsidRoot w:val="00DC0C0D"/>
    <w:rsid w:val="0001239E"/>
    <w:rsid w:val="00067B06"/>
    <w:rsid w:val="000B57B1"/>
    <w:rsid w:val="000E7AF9"/>
    <w:rsid w:val="00176E00"/>
    <w:rsid w:val="001B6B33"/>
    <w:rsid w:val="00302B1A"/>
    <w:rsid w:val="005125C5"/>
    <w:rsid w:val="00532FD5"/>
    <w:rsid w:val="005644CB"/>
    <w:rsid w:val="005724D9"/>
    <w:rsid w:val="006B66A5"/>
    <w:rsid w:val="006C046D"/>
    <w:rsid w:val="00754D0F"/>
    <w:rsid w:val="00793179"/>
    <w:rsid w:val="007F0147"/>
    <w:rsid w:val="00817AF4"/>
    <w:rsid w:val="00832570"/>
    <w:rsid w:val="008549E7"/>
    <w:rsid w:val="008E64D5"/>
    <w:rsid w:val="009120ED"/>
    <w:rsid w:val="00993146"/>
    <w:rsid w:val="009C590B"/>
    <w:rsid w:val="009F6B3B"/>
    <w:rsid w:val="00A74B73"/>
    <w:rsid w:val="00C45261"/>
    <w:rsid w:val="00C6413C"/>
    <w:rsid w:val="00CA1FC4"/>
    <w:rsid w:val="00D0667F"/>
    <w:rsid w:val="00D41D10"/>
    <w:rsid w:val="00D67B43"/>
    <w:rsid w:val="00DC0C0D"/>
    <w:rsid w:val="00DF524C"/>
    <w:rsid w:val="00E224B7"/>
    <w:rsid w:val="00E30AE3"/>
    <w:rsid w:val="00F133F0"/>
    <w:rsid w:val="00F13EBC"/>
    <w:rsid w:val="00F400D7"/>
    <w:rsid w:val="00F52312"/>
    <w:rsid w:val="00F6701D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C0D"/>
  </w:style>
  <w:style w:type="paragraph" w:styleId="Heading1">
    <w:name w:val="heading 1"/>
    <w:basedOn w:val="Normal"/>
    <w:next w:val="Normal"/>
    <w:link w:val="Heading1Char"/>
    <w:uiPriority w:val="9"/>
    <w:qFormat/>
    <w:rsid w:val="00DC0C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C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0C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04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4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4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4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4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4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1927</Words>
  <Characters>10989</Characters>
  <Application>Microsoft Macintosh Word</Application>
  <DocSecurity>0</DocSecurity>
  <Lines>91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Kendrick Wiersma</cp:lastModifiedBy>
  <cp:revision>28</cp:revision>
  <dcterms:created xsi:type="dcterms:W3CDTF">2010-11-01T21:58:00Z</dcterms:created>
  <dcterms:modified xsi:type="dcterms:W3CDTF">2010-11-04T02:27:00Z</dcterms:modified>
</cp:coreProperties>
</file>